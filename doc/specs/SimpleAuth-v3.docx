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tblInd w:w="14" w:type="dxa"/>
        <w:tblCellMar>
          <w:top w:w="30" w:type="dxa"/>
          <w:left w:w="30" w:type="dxa"/>
          <w:bottom w:w="30" w:type="dxa"/>
          <w:right w:w="30" w:type="dxa"/>
        </w:tblCellMar>
        <w:tblLook w:val="04A0"/>
      </w:tblPr>
      <w:tblGrid>
        <w:gridCol w:w="3996"/>
        <w:gridCol w:w="5452"/>
      </w:tblGrid>
      <w:tr w:rsidR="0000482D">
        <w:trPr>
          <w:tblCellSpacing w:w="7" w:type="dxa"/>
        </w:trPr>
        <w:tc>
          <w:tcPr>
            <w:tcW w:w="0" w:type="auto"/>
            <w:shd w:val="clear" w:color="auto" w:fill="auto"/>
            <w:vAlign w:val="center"/>
          </w:tcPr>
          <w:p w:rsidR="0000482D" w:rsidRDefault="00881A15">
            <w:r>
              <w:t>Implementers' Draft</w:t>
            </w:r>
          </w:p>
        </w:tc>
        <w:tc>
          <w:tcPr>
            <w:tcW w:w="0" w:type="auto"/>
            <w:shd w:val="clear" w:color="auto" w:fill="auto"/>
            <w:vAlign w:val="center"/>
          </w:tcPr>
          <w:p w:rsidR="0000482D" w:rsidRDefault="0000482D"/>
        </w:tc>
      </w:tr>
      <w:tr w:rsidR="0000482D">
        <w:trPr>
          <w:tblCellSpacing w:w="7" w:type="dxa"/>
        </w:trPr>
        <w:tc>
          <w:tcPr>
            <w:tcW w:w="0" w:type="auto"/>
            <w:shd w:val="clear" w:color="auto" w:fill="auto"/>
            <w:vAlign w:val="center"/>
          </w:tcPr>
          <w:p w:rsidR="0000482D" w:rsidRDefault="00881A15">
            <w:r>
              <w:t> </w:t>
            </w:r>
          </w:p>
        </w:tc>
        <w:tc>
          <w:tcPr>
            <w:tcW w:w="0" w:type="auto"/>
            <w:shd w:val="clear" w:color="auto" w:fill="auto"/>
            <w:vAlign w:val="center"/>
          </w:tcPr>
          <w:p w:rsidR="0000482D" w:rsidRDefault="00881A15">
            <w:r>
              <w:t>Simple Auth Working Group</w:t>
            </w:r>
          </w:p>
        </w:tc>
      </w:tr>
      <w:tr w:rsidR="0000482D">
        <w:trPr>
          <w:tblCellSpacing w:w="7" w:type="dxa"/>
        </w:trPr>
        <w:tc>
          <w:tcPr>
            <w:tcW w:w="0" w:type="auto"/>
            <w:shd w:val="clear" w:color="auto" w:fill="auto"/>
            <w:vAlign w:val="center"/>
          </w:tcPr>
          <w:p w:rsidR="0000482D" w:rsidRDefault="00881A15">
            <w:r>
              <w:t> </w:t>
            </w:r>
          </w:p>
        </w:tc>
        <w:tc>
          <w:tcPr>
            <w:tcW w:w="0" w:type="auto"/>
            <w:shd w:val="clear" w:color="auto" w:fill="auto"/>
            <w:vAlign w:val="center"/>
          </w:tcPr>
          <w:p w:rsidR="0000482D" w:rsidRDefault="00A5549D">
            <w:r>
              <w:t>August 1</w:t>
            </w:r>
            <w:r w:rsidR="0028161A">
              <w:rPr>
                <w:lang w:val="en-US"/>
              </w:rPr>
              <w:t>8</w:t>
            </w:r>
            <w:r w:rsidR="00881A15">
              <w:t>, 2009</w:t>
            </w:r>
          </w:p>
        </w:tc>
      </w:tr>
    </w:tbl>
    <w:p w:rsidR="0000482D" w:rsidRDefault="00881A15">
      <w:pPr>
        <w:pStyle w:val="Heading1"/>
        <w:spacing w:after="280" w:afterAutospacing="1"/>
      </w:pPr>
      <w:r>
        <w:br/>
        <w:t>Simple Auth</w:t>
      </w:r>
    </w:p>
    <w:p w:rsidR="0000482D" w:rsidRDefault="00881A15">
      <w:pPr>
        <w:pStyle w:val="Heading3"/>
        <w:spacing w:after="280" w:afterAutospacing="1"/>
      </w:pPr>
      <w:r>
        <w:t>Abstract</w:t>
      </w:r>
    </w:p>
    <w:p w:rsidR="0000482D" w:rsidRDefault="00881A15">
      <w:pPr>
        <w:spacing w:after="280" w:afterAutospacing="1"/>
      </w:pPr>
      <w:r>
        <w:t xml:space="preserve">Simple Auth is a delegated authorization protocol which allows applications (Consumers) to easily access REST web service APIs at a Service Provider by presenting a short lived Access Token. Consumers acquire Access Tokens by presenting Token Issuers with </w:t>
      </w:r>
      <w:r w:rsidR="0028161A">
        <w:rPr>
          <w:lang w:val="en-US"/>
        </w:rPr>
        <w:t xml:space="preserve">long lived </w:t>
      </w:r>
      <w:r>
        <w:t>credentials. Token Issuers may accept multiple types of credentials and may be independant of the Service Provider. Token Issuers will typically perform the heavier authorization processes and return a short lived Access Token that is simple for the Service Provider to verify.</w:t>
      </w:r>
    </w:p>
    <w:p w:rsidR="0000482D" w:rsidRDefault="00881A15">
      <w:r>
        <w:t>The Token Issuer may interact with a user directly to obtain authorization for the Consumer to access the Service Provider on behalf of the user. The Token Issuer will provide the Consumer with long lived credentials that can be presented to obtain an Access Token. This enables a Consumer to access a Service Provider on behalf of a user without having direct access to the user's credentials.</w:t>
      </w:r>
      <w:r>
        <w:br/>
      </w:r>
      <w:bookmarkStart w:id="0" w:name="toc"/>
      <w:bookmarkEnd w:id="0"/>
      <w:r>
        <w:br/>
      </w:r>
      <w:r w:rsidR="00CC1879">
        <w:pict>
          <v:rect id="_x0000_i1025" style="width:6in;height:1.5pt" o:hralign="center" o:hrstd="t" o:hr="t" fillcolor="gray" stroked="f"/>
        </w:pict>
      </w:r>
    </w:p>
    <w:p w:rsidR="0000482D" w:rsidRDefault="00881A15">
      <w:pPr>
        <w:pStyle w:val="Heading3"/>
        <w:spacing w:after="280" w:afterAutospacing="1"/>
      </w:pPr>
      <w:r>
        <w:t>Table of Contents</w:t>
      </w:r>
    </w:p>
    <w:p w:rsidR="00917CC3" w:rsidRDefault="00917CC3" w:rsidP="00917CC3">
      <w:pPr>
        <w:pStyle w:val="ListParagraph"/>
        <w:numPr>
          <w:ilvl w:val="0"/>
          <w:numId w:val="6"/>
        </w:numPr>
        <w:spacing w:after="280" w:afterAutospacing="1"/>
      </w:pPr>
      <w:r>
        <w:t>Overview</w:t>
      </w:r>
    </w:p>
    <w:p w:rsidR="00EE577A" w:rsidRDefault="00881A15" w:rsidP="00917CC3">
      <w:pPr>
        <w:pStyle w:val="ListParagraph"/>
        <w:numPr>
          <w:ilvl w:val="0"/>
          <w:numId w:val="6"/>
        </w:numPr>
        <w:spacing w:after="280" w:afterAutospacing="1"/>
      </w:pPr>
      <w:r>
        <w:t>Simple Auth Dance</w:t>
      </w:r>
    </w:p>
    <w:p w:rsidR="00EE577A" w:rsidRDefault="00881A15" w:rsidP="00917CC3">
      <w:pPr>
        <w:pStyle w:val="ListParagraph"/>
        <w:numPr>
          <w:ilvl w:val="1"/>
          <w:numId w:val="6"/>
        </w:numPr>
        <w:spacing w:after="280" w:afterAutospacing="1"/>
      </w:pPr>
      <w:commentRangeStart w:id="1"/>
      <w:r>
        <w:t>Obtaining and Usin</w:t>
      </w:r>
      <w:r w:rsidR="00EE577A">
        <w:t>g Long Lived Credentials</w:t>
      </w:r>
      <w:commentRangeEnd w:id="1"/>
      <w:r w:rsidR="008A3164">
        <w:rPr>
          <w:rStyle w:val="CommentReference"/>
        </w:rPr>
        <w:commentReference w:id="1"/>
      </w:r>
    </w:p>
    <w:p w:rsidR="00917CC3" w:rsidRDefault="00881A15" w:rsidP="00917CC3">
      <w:pPr>
        <w:pStyle w:val="ListParagraph"/>
        <w:numPr>
          <w:ilvl w:val="2"/>
          <w:numId w:val="6"/>
        </w:numPr>
        <w:spacing w:after="280" w:afterAutospacing="1"/>
      </w:pPr>
      <w:r>
        <w:t xml:space="preserve">User and Browser </w:t>
      </w:r>
    </w:p>
    <w:p w:rsidR="00917CC3" w:rsidRDefault="00917CC3" w:rsidP="00917CC3">
      <w:pPr>
        <w:pStyle w:val="ListParagraph"/>
        <w:numPr>
          <w:ilvl w:val="3"/>
          <w:numId w:val="6"/>
        </w:numPr>
        <w:spacing w:after="280" w:afterAutospacing="1"/>
      </w:pPr>
      <w:r>
        <w:t>Consumer Directs the User to the Token Issuer</w:t>
      </w:r>
    </w:p>
    <w:p w:rsidR="00917CC3" w:rsidRDefault="00917CC3" w:rsidP="00917CC3">
      <w:pPr>
        <w:pStyle w:val="ListParagraph"/>
        <w:numPr>
          <w:ilvl w:val="3"/>
          <w:numId w:val="6"/>
        </w:numPr>
        <w:spacing w:after="280" w:afterAutospacing="1"/>
      </w:pPr>
      <w:r>
        <w:t>Token Issuer Directs the User back to the Consumer</w:t>
      </w:r>
    </w:p>
    <w:p w:rsidR="00EE577A" w:rsidRDefault="00917CC3" w:rsidP="00917CC3">
      <w:pPr>
        <w:pStyle w:val="ListParagraph"/>
        <w:numPr>
          <w:ilvl w:val="3"/>
          <w:numId w:val="6"/>
        </w:numPr>
        <w:spacing w:after="280" w:afterAutospacing="1"/>
      </w:pPr>
      <w:r>
        <w:t>Requesting the Access Token</w:t>
      </w:r>
    </w:p>
    <w:p w:rsidR="0000482D" w:rsidRDefault="00881A15" w:rsidP="00917CC3">
      <w:pPr>
        <w:pStyle w:val="ListParagraph"/>
        <w:numPr>
          <w:ilvl w:val="2"/>
          <w:numId w:val="6"/>
        </w:numPr>
        <w:spacing w:after="280" w:afterAutospacing="1"/>
      </w:pPr>
      <w:r>
        <w:t>Username and Password</w:t>
      </w:r>
    </w:p>
    <w:p w:rsidR="0000482D" w:rsidRDefault="00881A15" w:rsidP="00917CC3">
      <w:pPr>
        <w:pStyle w:val="ListParagraph"/>
        <w:numPr>
          <w:ilvl w:val="2"/>
          <w:numId w:val="6"/>
        </w:numPr>
        <w:spacing w:after="280" w:afterAutospacing="1"/>
      </w:pPr>
      <w:r>
        <w:t>Account Name and Password</w:t>
      </w:r>
    </w:p>
    <w:p w:rsidR="0000482D" w:rsidRDefault="00881A15" w:rsidP="00917CC3">
      <w:pPr>
        <w:pStyle w:val="ListParagraph"/>
        <w:numPr>
          <w:ilvl w:val="2"/>
          <w:numId w:val="6"/>
        </w:numPr>
        <w:spacing w:after="280" w:afterAutospacing="1"/>
      </w:pPr>
      <w:r>
        <w:t>SAML Assertion</w:t>
      </w:r>
    </w:p>
    <w:p w:rsidR="00EE577A" w:rsidRDefault="00881A15" w:rsidP="00917CC3">
      <w:pPr>
        <w:pStyle w:val="ListParagraph"/>
        <w:numPr>
          <w:ilvl w:val="1"/>
          <w:numId w:val="6"/>
        </w:numPr>
        <w:spacing w:after="280" w:afterAutospacing="1"/>
      </w:pPr>
      <w:r>
        <w:t>Obtaining an Access Token</w:t>
      </w:r>
    </w:p>
    <w:p w:rsidR="00917CC3" w:rsidRDefault="00EE577A" w:rsidP="00917CC3">
      <w:pPr>
        <w:pStyle w:val="ListParagraph"/>
        <w:numPr>
          <w:ilvl w:val="2"/>
          <w:numId w:val="6"/>
        </w:numPr>
        <w:spacing w:after="280" w:afterAutospacing="1"/>
      </w:pPr>
      <w:r>
        <w:t>Access Token Format</w:t>
      </w:r>
    </w:p>
    <w:p w:rsidR="00917CC3" w:rsidRDefault="00881A15" w:rsidP="00917CC3">
      <w:pPr>
        <w:pStyle w:val="ListParagraph"/>
        <w:numPr>
          <w:ilvl w:val="1"/>
          <w:numId w:val="6"/>
        </w:numPr>
        <w:spacing w:after="280" w:afterAutospacing="1"/>
      </w:pPr>
      <w:r>
        <w:t>Using an Access Token</w:t>
      </w:r>
    </w:p>
    <w:p w:rsidR="00917CC3" w:rsidRDefault="00881A15" w:rsidP="00917CC3">
      <w:pPr>
        <w:pStyle w:val="ListParagraph"/>
        <w:numPr>
          <w:ilvl w:val="1"/>
          <w:numId w:val="6"/>
        </w:numPr>
        <w:spacing w:after="280" w:afterAutospacing="1"/>
      </w:pPr>
      <w:r>
        <w:t>Refreshing an Access Token</w:t>
      </w:r>
    </w:p>
    <w:p w:rsidR="00917CC3" w:rsidRDefault="00881A15" w:rsidP="00917CC3">
      <w:pPr>
        <w:pStyle w:val="ListParagraph"/>
        <w:numPr>
          <w:ilvl w:val="0"/>
          <w:numId w:val="6"/>
        </w:numPr>
        <w:spacing w:after="280" w:afterAutospacing="1"/>
      </w:pPr>
      <w:r>
        <w:t>Security Considerations</w:t>
      </w:r>
    </w:p>
    <w:p w:rsidR="00917CC3" w:rsidRDefault="0049552B" w:rsidP="00917CC3">
      <w:pPr>
        <w:pStyle w:val="ListParagraph"/>
        <w:numPr>
          <w:ilvl w:val="0"/>
          <w:numId w:val="6"/>
        </w:numPr>
        <w:spacing w:after="280" w:afterAutospacing="1"/>
      </w:pPr>
      <w:r>
        <w:t>References</w:t>
      </w:r>
    </w:p>
    <w:p w:rsidR="0000482D" w:rsidRPr="00263F20" w:rsidRDefault="00881A15" w:rsidP="00917CC3">
      <w:pPr>
        <w:pStyle w:val="ListParagraph"/>
        <w:numPr>
          <w:ilvl w:val="0"/>
          <w:numId w:val="6"/>
        </w:numPr>
        <w:spacing w:after="280" w:afterAutospacing="1"/>
      </w:pPr>
      <w:r>
        <w:t>Author's Address</w:t>
      </w:r>
      <w:r w:rsidR="00917CC3">
        <w:t>es</w:t>
      </w:r>
      <w:r>
        <w:br/>
      </w:r>
      <w:r>
        <w:br/>
      </w:r>
      <w:bookmarkStart w:id="2" w:name="anchor1"/>
      <w:bookmarkEnd w:id="2"/>
      <w:r>
        <w:br/>
      </w:r>
      <w:r w:rsidR="00CC1879">
        <w:pict>
          <v:rect id="_x0000_i1026"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6" w:anchor="toc" w:history="1">
              <w:r w:rsidR="00881A15">
                <w:rPr>
                  <w:color w:val="0000FF"/>
                  <w:u w:val="single"/>
                </w:rPr>
                <w:t> TOC </w:t>
              </w:r>
            </w:hyperlink>
          </w:p>
        </w:tc>
      </w:tr>
    </w:tbl>
    <w:p w:rsidR="0000482D" w:rsidRDefault="00881A15">
      <w:pPr>
        <w:pStyle w:val="Heading3"/>
        <w:spacing w:after="280" w:afterAutospacing="1"/>
      </w:pPr>
      <w:bookmarkStart w:id="3" w:name="rfc.section.1"/>
      <w:bookmarkEnd w:id="3"/>
      <w:r>
        <w:lastRenderedPageBreak/>
        <w:t>1.  Overview</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Consumer</w:t>
      </w:r>
      <w:r>
        <w:rPr>
          <w:rFonts w:ascii="Arial" w:eastAsia="Arial" w:hAnsi="Arial" w:cs="Arial"/>
          <w:color w:val="000000"/>
        </w:rPr>
        <w:t xml:space="preserve"> is an application that wants to consume the services provided by the Service Provider. The Consumer may be making calls as itself or on behalf of a user. The Consumer may be a website, an application on a PC or mobile device, or an embedded application on a device.</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Service Provider</w:t>
      </w:r>
      <w:r>
        <w:rPr>
          <w:rFonts w:ascii="Arial" w:eastAsia="Arial" w:hAnsi="Arial" w:cs="Arial"/>
          <w:color w:val="000000"/>
        </w:rPr>
        <w:t xml:space="preserve"> provides REST web services. The Service Provider receives a short lived Access Token with each REST web service API call from the Consumer. By examining only the Access Token, the Service Provider can determine if it should execute the API call.</w:t>
      </w:r>
    </w:p>
    <w:p w:rsidR="0000482D" w:rsidRDefault="00881A15">
      <w:pPr>
        <w:spacing w:after="280" w:afterAutospacing="1"/>
      </w:pPr>
      <w:r>
        <w:rPr>
          <w:rFonts w:ascii="Arial" w:eastAsia="Arial" w:hAnsi="Arial" w:cs="Arial"/>
          <w:color w:val="000000"/>
        </w:rPr>
        <w:t xml:space="preserve">The </w:t>
      </w:r>
      <w:r>
        <w:rPr>
          <w:rFonts w:ascii="Arial" w:eastAsia="Arial" w:hAnsi="Arial" w:cs="Arial"/>
          <w:b/>
          <w:color w:val="000000"/>
        </w:rPr>
        <w:t>Token Issuer</w:t>
      </w:r>
      <w:r>
        <w:rPr>
          <w:rFonts w:ascii="Arial" w:eastAsia="Arial" w:hAnsi="Arial" w:cs="Arial"/>
          <w:color w:val="000000"/>
        </w:rPr>
        <w:t xml:space="preserve"> provides authorization services for the Service Provider. The Token Issuer accepts long lived credentials from the Consumer, determines if the credentials are authentic, determines the access to the Service Provider the Consumer is authorized for, and returns a short lived Access Token to the Consumer. The Token Issuer may</w:t>
      </w:r>
      <w:r w:rsidR="0028161A">
        <w:rPr>
          <w:rFonts w:ascii="Arial" w:eastAsia="Arial" w:hAnsi="Arial" w:cs="Arial"/>
          <w:color w:val="000000"/>
          <w:lang w:val="en-US"/>
        </w:rPr>
        <w:t xml:space="preserve"> or may </w:t>
      </w:r>
      <w:r>
        <w:rPr>
          <w:rFonts w:ascii="Arial" w:eastAsia="Arial" w:hAnsi="Arial" w:cs="Arial"/>
          <w:color w:val="000000"/>
        </w:rPr>
        <w:t>not be the same party as the Service Provider.</w:t>
      </w:r>
    </w:p>
    <w:p w:rsidR="0000482D" w:rsidRDefault="00881A15">
      <w:pPr>
        <w:spacing w:after="280" w:afterAutospacing="1"/>
      </w:pPr>
      <w:r>
        <w:rPr>
          <w:rFonts w:ascii="Arial" w:eastAsia="Arial" w:hAnsi="Arial" w:cs="Arial"/>
          <w:color w:val="000000"/>
        </w:rPr>
        <w:t>The steps in the protocol are:</w:t>
      </w:r>
    </w:p>
    <w:p w:rsidR="0000482D" w:rsidRDefault="00881A15" w:rsidP="00263F20">
      <w:pPr>
        <w:pStyle w:val="ListParagraph"/>
        <w:numPr>
          <w:ilvl w:val="0"/>
          <w:numId w:val="2"/>
        </w:numPr>
      </w:pPr>
      <w:r>
        <w:t>The Consumer obtains long lived credentials directly from the Token Issuer or out of band as defined by the Token Issuer.</w:t>
      </w:r>
    </w:p>
    <w:p w:rsidR="0000482D" w:rsidRDefault="00881A15" w:rsidP="00263F20">
      <w:pPr>
        <w:pStyle w:val="ListParagraph"/>
        <w:numPr>
          <w:ilvl w:val="0"/>
          <w:numId w:val="2"/>
        </w:numPr>
      </w:pPr>
      <w:r>
        <w:t>The Consumer presents the long lived credentials to the Token Issue</w:t>
      </w:r>
      <w:r w:rsidR="0028161A">
        <w:rPr>
          <w:lang w:val="en-US"/>
        </w:rPr>
        <w:t>r</w:t>
      </w:r>
      <w:r>
        <w:t> and receives a short lived Access Token.</w:t>
      </w:r>
    </w:p>
    <w:p w:rsidR="0000482D" w:rsidRDefault="00881A15" w:rsidP="00263F20">
      <w:pPr>
        <w:pStyle w:val="ListParagraph"/>
        <w:numPr>
          <w:ilvl w:val="0"/>
          <w:numId w:val="2"/>
        </w:numPr>
      </w:pPr>
      <w:r>
        <w:t>The Consumer includes the Access Token when making REST web service calls to the Service Provider.</w:t>
      </w:r>
    </w:p>
    <w:p w:rsidR="0000482D" w:rsidRPr="00A5549D" w:rsidRDefault="0028161A" w:rsidP="00263F20">
      <w:pPr>
        <w:pStyle w:val="ListParagraph"/>
        <w:numPr>
          <w:ilvl w:val="0"/>
          <w:numId w:val="2"/>
        </w:numPr>
        <w:spacing w:after="280" w:afterAutospacing="1"/>
      </w:pPr>
      <w:r>
        <w:t>When the short lived Ac</w:t>
      </w:r>
      <w:r w:rsidR="00881A15">
        <w:t>cess Token is no longer valid, the Service Provider returns an error code to the Consumer, and the Consumer presents the long lived credentials to the Token Issuer to obtain a new, short lived Access Token.</w:t>
      </w:r>
    </w:p>
    <w:p w:rsidR="0000482D" w:rsidRDefault="00CC1879">
      <w:r>
        <w:pict>
          <v:rect id="_x0000_i1027"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7" w:anchor="toc" w:history="1">
              <w:r w:rsidR="00881A15">
                <w:rPr>
                  <w:color w:val="0000FF"/>
                  <w:u w:val="single"/>
                </w:rPr>
                <w:t> TOC </w:t>
              </w:r>
            </w:hyperlink>
          </w:p>
        </w:tc>
      </w:tr>
    </w:tbl>
    <w:p w:rsidR="0000482D" w:rsidRDefault="00881A15">
      <w:pPr>
        <w:pStyle w:val="Heading3"/>
        <w:spacing w:after="280" w:afterAutospacing="1"/>
      </w:pPr>
      <w:bookmarkStart w:id="4" w:name="rfc.section.2"/>
      <w:bookmarkEnd w:id="4"/>
      <w:r>
        <w:t>2.  Simple Auth Dance</w:t>
      </w:r>
    </w:p>
    <w:p w:rsidR="0000482D" w:rsidRDefault="00881A15">
      <w:pPr>
        <w:spacing w:after="280" w:afterAutospacing="1"/>
      </w:pPr>
      <w:r>
        <w:t xml:space="preserve">The Simple Auth Dance is the process in which applications (Consumers) obtain long lived credentials which are exchanged for short lived Access Tokens from the Token Issuer, and then used by the Consumer to access the Service Provider's REST web services. </w:t>
      </w:r>
    </w:p>
    <w:p w:rsidR="0000482D" w:rsidRDefault="00881A15">
      <w:r>
        <w:t> </w:t>
      </w:r>
      <w:r>
        <w:br/>
      </w:r>
      <w:r w:rsidR="00CC1879">
        <w:pict>
          <v:rect id="_x0000_i1028"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8" w:anchor="toc" w:history="1">
              <w:r w:rsidR="00881A15">
                <w:rPr>
                  <w:color w:val="0000FF"/>
                  <w:u w:val="single"/>
                </w:rPr>
                <w:t> TOC </w:t>
              </w:r>
            </w:hyperlink>
          </w:p>
        </w:tc>
      </w:tr>
    </w:tbl>
    <w:p w:rsidR="0000482D" w:rsidRDefault="00881A15">
      <w:pPr>
        <w:pStyle w:val="Heading3"/>
        <w:spacing w:after="280" w:afterAutospacing="1"/>
      </w:pPr>
      <w:bookmarkStart w:id="5" w:name="rfc.section.2.1"/>
      <w:bookmarkEnd w:id="5"/>
      <w:r>
        <w:t>2.1.  Obtaining and Using Long Lived Credentials</w:t>
      </w:r>
    </w:p>
    <w:p w:rsidR="0000482D" w:rsidRDefault="00881A15">
      <w:pPr>
        <w:spacing w:after="280" w:afterAutospacing="1"/>
      </w:pPr>
      <w:r>
        <w:t>Depending on where the Consumer is running and if it is acting on behalf of a user: different type</w:t>
      </w:r>
      <w:r w:rsidR="00263F20">
        <w:t xml:space="preserve">s of long </w:t>
      </w:r>
      <w:r w:rsidR="00067F9E">
        <w:t>lived</w:t>
      </w:r>
      <w:r w:rsidR="00263F20">
        <w:t xml:space="preserve"> credential</w:t>
      </w:r>
      <w:r w:rsidR="00263F20">
        <w:rPr>
          <w:lang w:val="en-US"/>
        </w:rPr>
        <w:t xml:space="preserve"> </w:t>
      </w:r>
      <w:r>
        <w:t>provisioning protocol</w:t>
      </w:r>
      <w:r w:rsidR="00263F20">
        <w:rPr>
          <w:lang w:val="en-US"/>
        </w:rPr>
        <w:t>s</w:t>
      </w:r>
      <w:r>
        <w:t xml:space="preserve"> are appropriate to balance ease of use, security and privacy. The Simple Auth Protocol defines some common, long lived credential </w:t>
      </w:r>
      <w:r w:rsidR="00263F20">
        <w:rPr>
          <w:lang w:val="en-US"/>
        </w:rPr>
        <w:t>provisioning protocols</w:t>
      </w:r>
      <w:r>
        <w:t xml:space="preserve"> that may be accepted by a Token Issuer. The Token Issuer may define custom long lived credentials and provisioning protocols specific to the Token Issuer and/or Service Provider. The Token Issuer MUST accept at least one predefined OR one custom long lived </w:t>
      </w:r>
      <w:r w:rsidR="00263F20">
        <w:rPr>
          <w:lang w:val="en-US"/>
        </w:rPr>
        <w:t>provisioning protocol</w:t>
      </w:r>
      <w:r>
        <w:t>.  The Token Issue</w:t>
      </w:r>
      <w:r w:rsidR="00263F20">
        <w:t xml:space="preserve">r MAY accept more </w:t>
      </w:r>
      <w:del w:id="6" w:author="Andrew L Arnott" w:date="2009-08-29T16:04:00Z">
        <w:r w:rsidR="00263F20" w:rsidDel="00673F97">
          <w:delText xml:space="preserve">then </w:delText>
        </w:r>
      </w:del>
      <w:ins w:id="7" w:author="Andrew L Arnott" w:date="2009-08-29T16:04:00Z">
        <w:r w:rsidR="00673F97">
          <w:t>th</w:t>
        </w:r>
        <w:r w:rsidR="00673F97">
          <w:rPr>
            <w:lang w:val="en-US"/>
          </w:rPr>
          <w:t>a</w:t>
        </w:r>
        <w:r w:rsidR="00673F97">
          <w:t xml:space="preserve">n </w:t>
        </w:r>
      </w:ins>
      <w:r w:rsidR="00263F20">
        <w:t xml:space="preserve">one long lived </w:t>
      </w:r>
      <w:r w:rsidR="00263F20">
        <w:rPr>
          <w:lang w:val="en-US"/>
        </w:rPr>
        <w:t>provisioning protocol</w:t>
      </w:r>
      <w:r>
        <w:t>.</w:t>
      </w:r>
    </w:p>
    <w:p w:rsidR="0000482D" w:rsidRDefault="00881A15">
      <w:pPr>
        <w:spacing w:after="280" w:afterAutospacing="1"/>
      </w:pPr>
      <w:r>
        <w:lastRenderedPageBreak/>
        <w:t> </w:t>
      </w:r>
    </w:p>
    <w:p w:rsidR="0000482D" w:rsidRDefault="00CC1879">
      <w:r>
        <w:pict>
          <v:rect id="_x0000_i1029"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9" w:anchor="toc" w:history="1">
              <w:r w:rsidR="00881A15">
                <w:rPr>
                  <w:color w:val="0000FF"/>
                  <w:u w:val="single"/>
                </w:rPr>
                <w:t> TOC </w:t>
              </w:r>
            </w:hyperlink>
          </w:p>
        </w:tc>
      </w:tr>
    </w:tbl>
    <w:p w:rsidR="0000482D" w:rsidRPr="00067F9E" w:rsidRDefault="00881A15">
      <w:pPr>
        <w:pStyle w:val="Heading3"/>
        <w:spacing w:after="280" w:afterAutospacing="1"/>
        <w:rPr>
          <w:lang w:val="en-US"/>
        </w:rPr>
      </w:pPr>
      <w:bookmarkStart w:id="8" w:name="rfc.section.2.1.1"/>
      <w:bookmarkEnd w:id="8"/>
      <w:r>
        <w:t>2.1.1.  User and Browser</w:t>
      </w:r>
    </w:p>
    <w:p w:rsidR="0000482D" w:rsidRDefault="00881A15">
      <w:pPr>
        <w:spacing w:after="280" w:afterAutospacing="1"/>
      </w:pPr>
      <w:r>
        <w:t xml:space="preserve">This long lived credential provisioning protocol is </w:t>
      </w:r>
      <w:r w:rsidR="00ED3083">
        <w:rPr>
          <w:lang w:val="en-US"/>
        </w:rPr>
        <w:t xml:space="preserve">often </w:t>
      </w:r>
      <w:r>
        <w:t xml:space="preserve">appropriate when the Consumer </w:t>
      </w:r>
      <w:ins w:id="9" w:author="Andrew L Arnott" w:date="2009-08-29T16:05:00Z">
        <w:r w:rsidR="004023A7">
          <w:rPr>
            <w:lang w:val="en-US"/>
          </w:rPr>
          <w:t xml:space="preserve">that </w:t>
        </w:r>
      </w:ins>
      <w:r>
        <w:t>wants to act on behalf of the user</w:t>
      </w:r>
      <w:del w:id="10" w:author="Andrew L Arnott" w:date="2009-08-29T16:05:00Z">
        <w:r w:rsidR="00067F9E" w:rsidDel="004023A7">
          <w:rPr>
            <w:lang w:val="en-US"/>
          </w:rPr>
          <w:delText>,</w:delText>
        </w:r>
      </w:del>
      <w:r w:rsidR="00067F9E">
        <w:rPr>
          <w:lang w:val="en-US"/>
        </w:rPr>
        <w:t xml:space="preserve"> is interacting directly with the user</w:t>
      </w:r>
      <w:r>
        <w:t xml:space="preserve"> and a browser is readily available. The Consumer redirects the user to the Token Issuer, which authenticates the user directly. The Token Issuer then provides </w:t>
      </w:r>
      <w:commentRangeStart w:id="11"/>
      <w:r>
        <w:t xml:space="preserve">long </w:t>
      </w:r>
      <w:r w:rsidR="00067F9E">
        <w:t>lived</w:t>
      </w:r>
      <w:r>
        <w:t xml:space="preserve"> credentials</w:t>
      </w:r>
      <w:commentRangeEnd w:id="11"/>
      <w:r w:rsidR="004023A7">
        <w:rPr>
          <w:rStyle w:val="CommentReference"/>
        </w:rPr>
        <w:commentReference w:id="11"/>
      </w:r>
      <w:r>
        <w:t xml:space="preserve"> to the </w:t>
      </w:r>
      <w:r w:rsidR="00ED3083">
        <w:rPr>
          <w:lang w:val="en-US"/>
        </w:rPr>
        <w:t>Consumer by redirecting the user back to the Consumer, or by providing them to the user who enters them into the Consumer</w:t>
      </w:r>
      <w:r>
        <w:t>. This enables the Consumer to act on behalf of the user without having direct access to the user's credentials.</w:t>
      </w:r>
    </w:p>
    <w:p w:rsidR="0000482D" w:rsidRDefault="00CC1879">
      <w:pPr>
        <w:pStyle w:val="Heading3"/>
        <w:spacing w:after="0"/>
      </w:pPr>
      <w:r>
        <w:pict>
          <v:rect id="_x0000_i1030"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0" w:anchor="toc" w:history="1">
              <w:r w:rsidR="00881A15">
                <w:rPr>
                  <w:color w:val="0000FF"/>
                  <w:u w:val="single"/>
                </w:rPr>
                <w:t> TOC </w:t>
              </w:r>
            </w:hyperlink>
          </w:p>
        </w:tc>
      </w:tr>
    </w:tbl>
    <w:p w:rsidR="0000482D" w:rsidRDefault="00881A15">
      <w:pPr>
        <w:pStyle w:val="Heading3"/>
        <w:spacing w:after="280" w:afterAutospacing="1"/>
      </w:pPr>
      <w:r>
        <w:t>2.1.1.1 Consumer Directs the User to the Token Issuer</w:t>
      </w:r>
    </w:p>
    <w:p w:rsidR="0000482D" w:rsidRDefault="00881A15">
      <w:pPr>
        <w:spacing w:after="280" w:afterAutospacing="1"/>
      </w:pPr>
      <w:r>
        <w:t xml:space="preserve">The Consumer redirects the user's browser to the Token Issuer's User Authorization URL, with the following parameters: </w:t>
      </w:r>
    </w:p>
    <w:p w:rsidR="00263F20" w:rsidRDefault="00881A15" w:rsidP="00263F20">
      <w:pPr>
        <w:ind w:firstLine="720"/>
        <w:rPr>
          <w:lang w:val="en-US"/>
        </w:rPr>
      </w:pPr>
      <w:r>
        <w:t xml:space="preserve">sa_consumer_key: </w:t>
      </w:r>
    </w:p>
    <w:p w:rsidR="00263F20" w:rsidRDefault="00881A15" w:rsidP="00263F20">
      <w:pPr>
        <w:ind w:left="720" w:firstLine="720"/>
        <w:rPr>
          <w:lang w:val="en-US"/>
        </w:rPr>
      </w:pPr>
      <w:r>
        <w:t xml:space="preserve">REQUIRED. The consumer key </w:t>
      </w:r>
    </w:p>
    <w:p w:rsidR="00263F20" w:rsidRDefault="00881A15" w:rsidP="00263F20">
      <w:pPr>
        <w:ind w:firstLine="720"/>
        <w:rPr>
          <w:lang w:val="en-US"/>
        </w:rPr>
      </w:pPr>
      <w:r>
        <w:t xml:space="preserve">sa_callback: </w:t>
      </w:r>
    </w:p>
    <w:p w:rsidR="00263F20" w:rsidRDefault="00881A15" w:rsidP="00263F20">
      <w:pPr>
        <w:ind w:left="1440"/>
        <w:rPr>
          <w:lang w:val="en-US"/>
        </w:rPr>
      </w:pPr>
      <w:r>
        <w:t xml:space="preserve">REQUIRED. An absolute URL to which the Token Issuer will redirect the User back after the user has approved the authorization request. </w:t>
      </w:r>
      <w:commentRangeStart w:id="12"/>
      <w:r>
        <w:t>Token I</w:t>
      </w:r>
      <w:r w:rsidR="00067F9E">
        <w:t xml:space="preserve">ssuers MAY require that the </w:t>
      </w:r>
      <w:r w:rsidR="00067F9E">
        <w:rPr>
          <w:lang w:val="en-US"/>
        </w:rPr>
        <w:t>sa</w:t>
      </w:r>
      <w:r>
        <w:t xml:space="preserve">_callback URL is registered for the Consumer Key. </w:t>
      </w:r>
      <w:commentRangeEnd w:id="12"/>
      <w:r w:rsidR="00E55F70">
        <w:rPr>
          <w:rStyle w:val="CommentReference"/>
        </w:rPr>
        <w:commentReference w:id="12"/>
      </w:r>
      <w:r>
        <w:t>Consumers which are unable to receive callbacks MU</w:t>
      </w:r>
      <w:r w:rsidR="0049552B">
        <w:t>ST use the special value "oob" to indicate it will receive the Verification Code out of band.</w:t>
      </w:r>
    </w:p>
    <w:p w:rsidR="00263F20" w:rsidRDefault="00881A15" w:rsidP="00263F20">
      <w:pPr>
        <w:ind w:left="720"/>
        <w:rPr>
          <w:lang w:val="en-US"/>
        </w:rPr>
      </w:pPr>
      <w:r>
        <w:t xml:space="preserve">sa_consumer_state: </w:t>
      </w:r>
    </w:p>
    <w:p w:rsidR="0000482D" w:rsidRDefault="00881A15" w:rsidP="00263F20">
      <w:pPr>
        <w:ind w:left="1440"/>
      </w:pPr>
      <w:r>
        <w:t xml:space="preserve">OPTIONAL. </w:t>
      </w:r>
      <w:commentRangeStart w:id="13"/>
      <w:r>
        <w:t xml:space="preserve">An opaque value </w:t>
      </w:r>
      <w:commentRangeEnd w:id="13"/>
      <w:r w:rsidR="00AA1752">
        <w:rPr>
          <w:rStyle w:val="CommentReference"/>
        </w:rPr>
        <w:commentReference w:id="13"/>
      </w:r>
      <w:r>
        <w:t xml:space="preserve">that Consumers can use </w:t>
      </w:r>
      <w:commentRangeStart w:id="14"/>
      <w:r>
        <w:t xml:space="preserve">to maintain state </w:t>
      </w:r>
      <w:commentRangeEnd w:id="14"/>
      <w:r w:rsidR="00064F8D">
        <w:rPr>
          <w:rStyle w:val="CommentReference"/>
        </w:rPr>
        <w:commentReference w:id="14"/>
      </w:r>
      <w:r>
        <w:t xml:space="preserve">associated with </w:t>
      </w:r>
      <w:commentRangeStart w:id="15"/>
      <w:r>
        <w:t>this request</w:t>
      </w:r>
      <w:commentRangeEnd w:id="15"/>
      <w:r w:rsidR="002D41FC">
        <w:rPr>
          <w:rStyle w:val="CommentReference"/>
        </w:rPr>
        <w:commentReference w:id="15"/>
      </w:r>
      <w:r>
        <w:t>. If this value is present, the Token Issuer MUST return it to the Consumer's callback URL. Additional parameters: Any additional parameters, as defined by the Token Issuer. </w:t>
      </w:r>
      <w:r>
        <w:br/>
        <w:t> </w:t>
      </w:r>
      <w:r w:rsidR="00CC1879">
        <w:pict>
          <v:rect id="_x0000_i1031"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1" w:anchor="toc" w:history="1">
              <w:r w:rsidR="00881A15">
                <w:rPr>
                  <w:color w:val="0000FF"/>
                  <w:u w:val="single"/>
                </w:rPr>
                <w:t> TOC </w:t>
              </w:r>
            </w:hyperlink>
          </w:p>
        </w:tc>
      </w:tr>
    </w:tbl>
    <w:p w:rsidR="0000482D" w:rsidRDefault="00881A15">
      <w:pPr>
        <w:pStyle w:val="Heading3"/>
        <w:spacing w:after="280" w:afterAutospacing="1"/>
      </w:pPr>
      <w:bookmarkStart w:id="16" w:name="rfc.section.2.1.2"/>
      <w:bookmarkEnd w:id="16"/>
      <w:r>
        <w:t>2.1.1.2.  Token Issuer Directs the User back to the Consumer</w:t>
      </w:r>
    </w:p>
    <w:p w:rsidR="0000482D" w:rsidRDefault="00881A15">
      <w:pPr>
        <w:spacing w:after="280" w:afterAutospacing="1"/>
      </w:pPr>
      <w:r>
        <w:t xml:space="preserve">After the user authenticates with the Token Issuer and </w:t>
      </w:r>
      <w:r w:rsidR="00ED3083">
        <w:rPr>
          <w:lang w:val="en-US"/>
        </w:rPr>
        <w:t xml:space="preserve">the user </w:t>
      </w:r>
      <w:r>
        <w:t>grants permission to the Consumer</w:t>
      </w:r>
      <w:r w:rsidR="00ED3083">
        <w:rPr>
          <w:lang w:val="en-US"/>
        </w:rPr>
        <w:t xml:space="preserve"> and the Consumer </w:t>
      </w:r>
      <w:commentRangeStart w:id="17"/>
      <w:r w:rsidR="00ED3083">
        <w:rPr>
          <w:lang w:val="en-US"/>
        </w:rPr>
        <w:t>did not specify “</w:t>
      </w:r>
      <w:proofErr w:type="spellStart"/>
      <w:r w:rsidR="00ED3083">
        <w:rPr>
          <w:lang w:val="en-US"/>
        </w:rPr>
        <w:t>oob</w:t>
      </w:r>
      <w:proofErr w:type="spellEnd"/>
      <w:r w:rsidR="00ED3083">
        <w:rPr>
          <w:lang w:val="en-US"/>
        </w:rPr>
        <w:t>” as its callback</w:t>
      </w:r>
      <w:commentRangeEnd w:id="17"/>
      <w:r w:rsidR="00DB0508">
        <w:rPr>
          <w:rStyle w:val="CommentReference"/>
        </w:rPr>
        <w:commentReference w:id="17"/>
      </w:r>
      <w:r>
        <w:t xml:space="preserve">, the Token Issuer  redirects the user back to the Consumer's callback URL, with the following parameters added: </w:t>
      </w:r>
    </w:p>
    <w:p w:rsidR="00263F20" w:rsidRDefault="00263F20" w:rsidP="00263F20">
      <w:pPr>
        <w:ind w:firstLine="720"/>
        <w:rPr>
          <w:lang w:val="en-US"/>
        </w:rPr>
      </w:pPr>
      <w:r>
        <w:t>sa_verifier:</w:t>
      </w:r>
    </w:p>
    <w:p w:rsidR="00263F20" w:rsidRPr="00263F20" w:rsidRDefault="00881A15" w:rsidP="00263F20">
      <w:pPr>
        <w:ind w:left="720" w:firstLine="720"/>
      </w:pPr>
      <w:r>
        <w:t xml:space="preserve">REQUIRED. The verification code, if the user authorized the Consumer. </w:t>
      </w:r>
    </w:p>
    <w:p w:rsidR="00263F20" w:rsidRPr="00263F20" w:rsidRDefault="00881A15" w:rsidP="00263F20">
      <w:pPr>
        <w:ind w:firstLine="720"/>
      </w:pPr>
      <w:r>
        <w:t xml:space="preserve">sa_consumer_state: </w:t>
      </w:r>
    </w:p>
    <w:p w:rsidR="00263F20" w:rsidRDefault="00881A15" w:rsidP="00263F20">
      <w:pPr>
        <w:ind w:left="1440"/>
        <w:rPr>
          <w:lang w:val="en-US"/>
        </w:rPr>
      </w:pPr>
      <w:r>
        <w:lastRenderedPageBreak/>
        <w:t xml:space="preserve">REQUIRED if the Consumer sent the value in the authorization request. The same value that the Consumer passed in </w:t>
      </w:r>
      <w:hyperlink r:id="rId12" w:anchor="step%201" w:history="1">
        <w:r w:rsidRPr="00263F20">
          <w:t>Section 2.1.1.1 (Consumer Directs the User to the Service Provider)</w:t>
        </w:r>
      </w:hyperlink>
      <w:r>
        <w:t xml:space="preserve">. </w:t>
      </w:r>
    </w:p>
    <w:p w:rsidR="00263F20" w:rsidRDefault="00881A15" w:rsidP="00263F20">
      <w:pPr>
        <w:ind w:left="720"/>
        <w:rPr>
          <w:lang w:val="en-US"/>
        </w:rPr>
      </w:pPr>
      <w:r>
        <w:t xml:space="preserve">Additional parameters: </w:t>
      </w:r>
    </w:p>
    <w:p w:rsidR="0000482D" w:rsidRDefault="00881A15" w:rsidP="00881A15">
      <w:pPr>
        <w:tabs>
          <w:tab w:val="left" w:pos="8040"/>
        </w:tabs>
        <w:ind w:left="1440"/>
        <w:rPr>
          <w:lang w:val="en-US"/>
        </w:rPr>
      </w:pPr>
      <w:r>
        <w:t xml:space="preserve">Any additional parameters, as defined by the  Token Issuer. </w:t>
      </w:r>
      <w:r>
        <w:tab/>
      </w:r>
    </w:p>
    <w:p w:rsidR="00881A15" w:rsidRPr="00881A15" w:rsidRDefault="00881A15" w:rsidP="00881A15">
      <w:pPr>
        <w:tabs>
          <w:tab w:val="left" w:pos="8040"/>
        </w:tabs>
        <w:ind w:left="1440"/>
        <w:rPr>
          <w:lang w:val="en-US"/>
        </w:rPr>
      </w:pPr>
    </w:p>
    <w:p w:rsidR="0000482D" w:rsidRDefault="00881A15">
      <w:pPr>
        <w:spacing w:after="280" w:afterAutospacing="1"/>
      </w:pPr>
      <w:r>
        <w:t xml:space="preserve">If the Consumer specified "oob" as its callback, the Token Issuer MUST display a screen displaying the Verification Code, with instructions for the user to manually enter the </w:t>
      </w:r>
      <w:r w:rsidR="00ED3083">
        <w:t xml:space="preserve">Verification Code </w:t>
      </w:r>
      <w:r>
        <w:t xml:space="preserve">on the Consumer. </w:t>
      </w:r>
    </w:p>
    <w:p w:rsidR="0000482D" w:rsidRDefault="00881A15">
      <w:pPr>
        <w:spacing w:after="280" w:afterAutospacing="1"/>
      </w:pPr>
      <w:bookmarkStart w:id="18" w:name="step_2"/>
      <w:bookmarkEnd w:id="18"/>
      <w:r>
        <w:br/>
        <w:t> </w:t>
      </w:r>
    </w:p>
    <w:p w:rsidR="0000482D" w:rsidRDefault="00CC1879">
      <w:r>
        <w:pict>
          <v:rect id="_x0000_i1032"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576"/>
        <w:gridCol w:w="45"/>
      </w:tblGrid>
      <w:tr w:rsidR="0000482D">
        <w:trPr>
          <w:tblCellSpacing w:w="15" w:type="dxa"/>
        </w:trPr>
        <w:tc>
          <w:tcPr>
            <w:tcW w:w="0" w:type="auto"/>
            <w:gridSpan w:val="2"/>
            <w:shd w:val="clear" w:color="auto" w:fill="auto"/>
            <w:vAlign w:val="center"/>
          </w:tcPr>
          <w:p w:rsidR="0000482D" w:rsidRDefault="00CC1879">
            <w:hyperlink r:id="rId13" w:anchor="toc" w:history="1">
              <w:r w:rsidR="00881A15">
                <w:rPr>
                  <w:color w:val="0000FF"/>
                  <w:u w:val="single"/>
                </w:rPr>
                <w:t> TOC </w:t>
              </w:r>
            </w:hyperlink>
          </w:p>
        </w:tc>
      </w:tr>
      <w:tr w:rsidR="0000482D">
        <w:trPr>
          <w:gridAfter w:val="1"/>
          <w:tblCellSpacing w:w="15" w:type="dxa"/>
        </w:trPr>
        <w:tc>
          <w:tcPr>
            <w:tcW w:w="0" w:type="auto"/>
            <w:shd w:val="clear" w:color="auto" w:fill="auto"/>
            <w:vAlign w:val="center"/>
          </w:tcPr>
          <w:p w:rsidR="0000482D" w:rsidRDefault="0000482D"/>
        </w:tc>
      </w:tr>
    </w:tbl>
    <w:p w:rsidR="0000482D" w:rsidRDefault="00881A15">
      <w:pPr>
        <w:pStyle w:val="Heading3"/>
        <w:spacing w:after="280" w:afterAutospacing="1"/>
      </w:pPr>
      <w:bookmarkStart w:id="19" w:name="rfc.section.2.2.1"/>
      <w:bookmarkEnd w:id="19"/>
      <w:r>
        <w:t>2.1.1.3.  Requesting the Access Token</w:t>
      </w:r>
    </w:p>
    <w:p w:rsidR="0000482D" w:rsidRDefault="00881A15">
      <w:pPr>
        <w:spacing w:after="280" w:afterAutospacing="1"/>
      </w:pPr>
      <w:r>
        <w:t>The Consumer makes an HTTPS request to the Token Issu</w:t>
      </w:r>
      <w:r w:rsidR="00683649">
        <w:t xml:space="preserve">er's Access Token URL, using </w:t>
      </w:r>
      <w:commentRangeStart w:id="20"/>
      <w:r w:rsidR="00683649">
        <w:rPr>
          <w:lang w:val="en-US"/>
        </w:rPr>
        <w:t>POST</w:t>
      </w:r>
      <w:commentRangeEnd w:id="20"/>
      <w:r w:rsidR="00510FF0">
        <w:rPr>
          <w:rStyle w:val="CommentReference"/>
        </w:rPr>
        <w:commentReference w:id="20"/>
      </w:r>
      <w:r>
        <w:t xml:space="preserve">. The request contains the following parameters: </w:t>
      </w:r>
    </w:p>
    <w:p w:rsidR="00881A15" w:rsidRDefault="00881A15" w:rsidP="00881A15">
      <w:pPr>
        <w:ind w:firstLine="720"/>
        <w:rPr>
          <w:lang w:val="en-US"/>
        </w:rPr>
      </w:pPr>
      <w:r>
        <w:t xml:space="preserve">sa_consumer_key: </w:t>
      </w:r>
    </w:p>
    <w:p w:rsidR="00881A15" w:rsidRDefault="00881A15" w:rsidP="00881A15">
      <w:pPr>
        <w:ind w:left="720" w:firstLine="720"/>
        <w:rPr>
          <w:lang w:val="en-US"/>
        </w:rPr>
      </w:pPr>
      <w:r>
        <w:t xml:space="preserve">REQUIRED. The Consumer Key </w:t>
      </w:r>
    </w:p>
    <w:p w:rsidR="00881A15" w:rsidRDefault="00881A15" w:rsidP="00881A15">
      <w:pPr>
        <w:ind w:firstLine="720"/>
        <w:rPr>
          <w:lang w:val="en-US"/>
        </w:rPr>
      </w:pPr>
      <w:r>
        <w:t xml:space="preserve">sa_consumer_secret: </w:t>
      </w:r>
    </w:p>
    <w:p w:rsidR="00881A15" w:rsidRDefault="00881A15" w:rsidP="00881A15">
      <w:pPr>
        <w:ind w:left="720" w:firstLine="720"/>
        <w:rPr>
          <w:lang w:val="en-US"/>
        </w:rPr>
      </w:pPr>
      <w:r>
        <w:t xml:space="preserve">REQUIRED. The Consumer Secret </w:t>
      </w:r>
    </w:p>
    <w:p w:rsidR="00881A15" w:rsidRDefault="00881A15" w:rsidP="00881A15">
      <w:pPr>
        <w:ind w:firstLine="720"/>
        <w:rPr>
          <w:lang w:val="en-US"/>
        </w:rPr>
      </w:pPr>
      <w:r>
        <w:t xml:space="preserve">sa_verifier: </w:t>
      </w:r>
    </w:p>
    <w:p w:rsidR="00881A15" w:rsidRDefault="00881A15" w:rsidP="00881A15">
      <w:pPr>
        <w:ind w:left="1440"/>
        <w:rPr>
          <w:lang w:val="en-US"/>
        </w:rPr>
      </w:pPr>
      <w:r>
        <w:t xml:space="preserve">REQUIRED. The Verification Code that was passed back to the callback URL, or if the Consumer specified "oob" as its callback, the Verification Code the user provided the Consumer.  </w:t>
      </w:r>
    </w:p>
    <w:p w:rsidR="00881A15" w:rsidRDefault="00881A15" w:rsidP="00881A15">
      <w:pPr>
        <w:ind w:firstLine="720"/>
        <w:rPr>
          <w:lang w:val="en-US"/>
        </w:rPr>
      </w:pPr>
      <w:r>
        <w:t xml:space="preserve">sa_callback: </w:t>
      </w:r>
    </w:p>
    <w:p w:rsidR="00881A15" w:rsidRDefault="00881A15" w:rsidP="00881A15">
      <w:pPr>
        <w:ind w:left="1440"/>
        <w:rPr>
          <w:lang w:val="en-US"/>
        </w:rPr>
      </w:pPr>
      <w:commentRangeStart w:id="21"/>
      <w:r>
        <w:t xml:space="preserve">REQUIRED. The callback URL that the Consumer used in </w:t>
      </w:r>
      <w:hyperlink r:id="rId14" w:anchor="step%201" w:history="1">
        <w:r w:rsidRPr="00881A15">
          <w:t>Section 2.1.1.1 (Consumer Directs the User to the Token Issuer)</w:t>
        </w:r>
      </w:hyperlink>
      <w:r>
        <w:t xml:space="preserve">. </w:t>
      </w:r>
      <w:commentRangeEnd w:id="21"/>
      <w:r w:rsidR="00510FF0">
        <w:rPr>
          <w:rStyle w:val="CommentReference"/>
        </w:rPr>
        <w:commentReference w:id="21"/>
      </w:r>
    </w:p>
    <w:p w:rsidR="00881A15" w:rsidRDefault="00881A15" w:rsidP="00881A15">
      <w:pPr>
        <w:ind w:left="720"/>
        <w:rPr>
          <w:lang w:val="en-US"/>
        </w:rPr>
      </w:pPr>
      <w:commentRangeStart w:id="22"/>
      <w:r>
        <w:t>Additional parameters</w:t>
      </w:r>
      <w:commentRangeEnd w:id="22"/>
      <w:r w:rsidR="00D77BF5">
        <w:rPr>
          <w:rStyle w:val="CommentReference"/>
        </w:rPr>
        <w:commentReference w:id="22"/>
      </w:r>
      <w:r>
        <w:t xml:space="preserve">: </w:t>
      </w:r>
    </w:p>
    <w:p w:rsidR="0000482D" w:rsidRDefault="00881A15" w:rsidP="00881A15">
      <w:pPr>
        <w:ind w:left="1440"/>
      </w:pPr>
      <w:r>
        <w:t xml:space="preserve">Any additional parameters, as defined by the Token Issuer. </w:t>
      </w:r>
    </w:p>
    <w:p w:rsidR="0000482D" w:rsidRDefault="00881A15">
      <w:bookmarkStart w:id="23" w:name="anchor6"/>
      <w:bookmarkEnd w:id="23"/>
      <w:r>
        <w:br/>
      </w:r>
      <w:r>
        <w:br/>
      </w:r>
      <w:r w:rsidR="00CC1879">
        <w:pict>
          <v:rect id="_x0000_i1033"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5" w:anchor="toc" w:history="1">
              <w:r w:rsidR="00881A15">
                <w:rPr>
                  <w:color w:val="0000FF"/>
                  <w:u w:val="single"/>
                </w:rPr>
                <w:t> TOC </w:t>
              </w:r>
            </w:hyperlink>
          </w:p>
        </w:tc>
      </w:tr>
    </w:tbl>
    <w:p w:rsidR="0000482D" w:rsidRDefault="00881A15">
      <w:pPr>
        <w:pStyle w:val="Heading3"/>
        <w:spacing w:after="280" w:afterAutospacing="1"/>
      </w:pPr>
      <w:r>
        <w:t xml:space="preserve">2.1.2.  Username and Password </w:t>
      </w:r>
    </w:p>
    <w:p w:rsidR="0000482D" w:rsidRDefault="00881A15">
      <w:pPr>
        <w:spacing w:after="280" w:afterAutospacing="1"/>
      </w:pPr>
      <w:r>
        <w:t>When a browser is not readily available to a Consumer and the Consumer has temporary access to the user's username and password for the Token Issuer, this provisioning protocol can be used. This allows the Consumer to access the Service Provider on behalf of the user without having to store the user's username and password.</w:t>
      </w:r>
    </w:p>
    <w:p w:rsidR="0049552B" w:rsidRDefault="00881A15" w:rsidP="0049552B">
      <w:r>
        <w:t> </w:t>
      </w:r>
      <w:r w:rsidR="00CC1879">
        <w:pict>
          <v:rect id="_x0000_i1034"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49552B">
        <w:trPr>
          <w:tblCellSpacing w:w="15" w:type="dxa"/>
        </w:trPr>
        <w:tc>
          <w:tcPr>
            <w:tcW w:w="0" w:type="auto"/>
            <w:shd w:val="clear" w:color="auto" w:fill="auto"/>
            <w:vAlign w:val="center"/>
          </w:tcPr>
          <w:p w:rsidR="0049552B" w:rsidRDefault="00CC1879">
            <w:hyperlink r:id="rId16" w:anchor="toc" w:history="1">
              <w:r w:rsidR="0049552B">
                <w:rPr>
                  <w:color w:val="0000FF"/>
                  <w:u w:val="single"/>
                </w:rPr>
                <w:t> TOC </w:t>
              </w:r>
            </w:hyperlink>
          </w:p>
        </w:tc>
      </w:tr>
    </w:tbl>
    <w:p w:rsidR="0000482D" w:rsidRDefault="0000482D">
      <w:pPr>
        <w:spacing w:after="280" w:afterAutospacing="1"/>
      </w:pPr>
    </w:p>
    <w:p w:rsidR="0000482D" w:rsidRDefault="00881A15" w:rsidP="0049552B">
      <w:pPr>
        <w:pStyle w:val="Heading3"/>
        <w:spacing w:after="280" w:afterAutospacing="1"/>
      </w:pPr>
      <w:r>
        <w:lastRenderedPageBreak/>
        <w:t>2.1.2.1 Requesting a Verification Code</w:t>
      </w:r>
    </w:p>
    <w:p w:rsidR="0000482D" w:rsidRDefault="00881A15">
      <w:pPr>
        <w:spacing w:after="280" w:afterAutospacing="1"/>
      </w:pPr>
      <w:r>
        <w:t> </w:t>
      </w:r>
    </w:p>
    <w:p w:rsidR="0000482D" w:rsidRDefault="00881A15">
      <w:pPr>
        <w:spacing w:after="280" w:afterAutospacing="1"/>
      </w:pPr>
      <w:r>
        <w:t>The Consumer makes an HTTPS request to the Token Issu</w:t>
      </w:r>
      <w:r w:rsidR="00683649">
        <w:t xml:space="preserve">er's Access Token URL, using </w:t>
      </w:r>
      <w:r w:rsidR="00683649">
        <w:rPr>
          <w:lang w:val="en-US"/>
        </w:rPr>
        <w:t>POST</w:t>
      </w:r>
      <w:r>
        <w:t xml:space="preserve">. The request contains the following parameters: </w:t>
      </w:r>
    </w:p>
    <w:p w:rsidR="00683649" w:rsidRDefault="00683649" w:rsidP="00683649">
      <w:pPr>
        <w:ind w:firstLine="720"/>
        <w:rPr>
          <w:lang w:val="en-US"/>
        </w:rPr>
      </w:pPr>
      <w:r>
        <w:t xml:space="preserve">sa_consumer_key: </w:t>
      </w:r>
    </w:p>
    <w:p w:rsidR="00683649" w:rsidRDefault="00683649" w:rsidP="00683649">
      <w:pPr>
        <w:ind w:left="720" w:firstLine="720"/>
        <w:rPr>
          <w:lang w:val="en-US"/>
        </w:rPr>
      </w:pPr>
      <w:r>
        <w:t xml:space="preserve">REQUIRED. The consumer key </w:t>
      </w:r>
    </w:p>
    <w:p w:rsidR="00881A15" w:rsidRDefault="00881A15" w:rsidP="00881A15">
      <w:pPr>
        <w:ind w:firstLine="720"/>
        <w:rPr>
          <w:lang w:val="en-US"/>
        </w:rPr>
      </w:pPr>
      <w:r>
        <w:t xml:space="preserve">sa_username: </w:t>
      </w:r>
    </w:p>
    <w:p w:rsidR="00881A15" w:rsidRDefault="00881A15" w:rsidP="00881A15">
      <w:pPr>
        <w:ind w:left="720" w:firstLine="720"/>
        <w:rPr>
          <w:lang w:val="en-US"/>
        </w:rPr>
      </w:pPr>
      <w:r>
        <w:t xml:space="preserve">REQUIRED. The user's username </w:t>
      </w:r>
    </w:p>
    <w:p w:rsidR="00881A15" w:rsidRDefault="00881A15" w:rsidP="00881A15">
      <w:pPr>
        <w:ind w:firstLine="720"/>
        <w:rPr>
          <w:lang w:val="en-US"/>
        </w:rPr>
      </w:pPr>
      <w:r>
        <w:t xml:space="preserve">sa_password: </w:t>
      </w:r>
    </w:p>
    <w:p w:rsidR="00881A15" w:rsidRDefault="00881A15" w:rsidP="00881A15">
      <w:pPr>
        <w:ind w:left="720" w:firstLine="720"/>
        <w:rPr>
          <w:lang w:val="en-US"/>
        </w:rPr>
      </w:pPr>
      <w:r>
        <w:t>REQUIRED. The user's password</w:t>
      </w:r>
    </w:p>
    <w:p w:rsidR="00881A15" w:rsidRDefault="00881A15" w:rsidP="00881A15">
      <w:pPr>
        <w:ind w:firstLine="720"/>
        <w:rPr>
          <w:lang w:val="en-US"/>
        </w:rPr>
      </w:pPr>
      <w:r>
        <w:t>Additional parameters:         </w:t>
      </w:r>
    </w:p>
    <w:p w:rsidR="0000482D" w:rsidRDefault="00881A15" w:rsidP="00881A15">
      <w:pPr>
        <w:ind w:left="720" w:firstLine="720"/>
      </w:pPr>
      <w:r>
        <w:t xml:space="preserve">Any additional parameters, as defined by the Token Issuer. </w:t>
      </w:r>
    </w:p>
    <w:p w:rsidR="0000482D" w:rsidRDefault="00881A15">
      <w:pPr>
        <w:spacing w:after="280" w:afterAutospacing="1"/>
      </w:pPr>
      <w:r>
        <w:t> </w:t>
      </w:r>
    </w:p>
    <w:p w:rsidR="0000482D" w:rsidRDefault="00881A15">
      <w:pPr>
        <w:spacing w:after="280" w:afterAutospacing="1"/>
      </w:pPr>
      <w:r>
        <w:t>If su</w:t>
      </w:r>
      <w:ins w:id="24" w:author="Andrew L Arnott" w:date="2009-08-29T16:19:00Z">
        <w:r w:rsidR="003844C0">
          <w:rPr>
            <w:lang w:val="en-US"/>
          </w:rPr>
          <w:t>c</w:t>
        </w:r>
      </w:ins>
      <w:r>
        <w:t xml:space="preserve">cessful, the Token Issuer returns HTTP 200 with the Verification Code in the response body. The response body contains the following parameters: </w:t>
      </w:r>
    </w:p>
    <w:p w:rsidR="00881A15" w:rsidRDefault="00881A15" w:rsidP="00881A15">
      <w:pPr>
        <w:ind w:firstLine="720"/>
        <w:rPr>
          <w:lang w:val="en-US"/>
        </w:rPr>
      </w:pPr>
      <w:r>
        <w:t xml:space="preserve">sa_verifier </w:t>
      </w:r>
    </w:p>
    <w:p w:rsidR="00881A15" w:rsidRDefault="00881A15" w:rsidP="00881A15">
      <w:pPr>
        <w:ind w:left="720" w:firstLine="720"/>
        <w:rPr>
          <w:lang w:val="en-US"/>
        </w:rPr>
      </w:pPr>
      <w:r>
        <w:t xml:space="preserve">Required. The Verification Token  </w:t>
      </w:r>
    </w:p>
    <w:p w:rsidR="00881A15" w:rsidRDefault="00881A15" w:rsidP="00881A15">
      <w:pPr>
        <w:ind w:firstLine="720"/>
        <w:rPr>
          <w:lang w:val="en-US"/>
        </w:rPr>
      </w:pPr>
      <w:r>
        <w:t xml:space="preserve">Additional parameters: </w:t>
      </w:r>
    </w:p>
    <w:p w:rsidR="0000482D" w:rsidRDefault="00881A15" w:rsidP="00881A15">
      <w:pPr>
        <w:ind w:left="720" w:firstLine="720"/>
        <w:rPr>
          <w:lang w:val="en-US"/>
        </w:rPr>
      </w:pPr>
      <w:r>
        <w:t xml:space="preserve">Any additional parameters, as defined by the Token Issuer. </w:t>
      </w:r>
    </w:p>
    <w:p w:rsidR="00881A15" w:rsidRPr="00881A15" w:rsidRDefault="00881A15" w:rsidP="00881A15">
      <w:pPr>
        <w:ind w:left="720" w:firstLine="720"/>
        <w:rPr>
          <w:lang w:val="en-US"/>
        </w:rPr>
      </w:pPr>
    </w:p>
    <w:p w:rsidR="005D00E0" w:rsidRDefault="005D00E0">
      <w:pPr>
        <w:spacing w:after="280" w:afterAutospacing="1"/>
        <w:rPr>
          <w:lang w:val="en-US"/>
        </w:rPr>
      </w:pPr>
      <w:r>
        <w:rPr>
          <w:lang w:val="en-US"/>
        </w:rPr>
        <w:t>The parameters are formatted as application/x-www-form-urlencoded per 17.13.4 of HTML 4.01.</w:t>
      </w:r>
    </w:p>
    <w:p w:rsidR="0000482D" w:rsidRDefault="00881A15">
      <w:pPr>
        <w:spacing w:after="280" w:afterAutospacing="1"/>
      </w:pPr>
      <w:r>
        <w:t xml:space="preserve">In case of error, the Token Issuer returns one of the following HTTP Status codes: </w:t>
      </w:r>
    </w:p>
    <w:p w:rsidR="00881A15" w:rsidRDefault="00881A15" w:rsidP="00881A15">
      <w:pPr>
        <w:ind w:left="720"/>
        <w:rPr>
          <w:lang w:val="en-US"/>
        </w:rPr>
      </w:pPr>
      <w:r>
        <w:t>HTTP 401</w:t>
      </w:r>
    </w:p>
    <w:p w:rsidR="00881A15" w:rsidRDefault="00881A15" w:rsidP="00881A15">
      <w:pPr>
        <w:ind w:left="1440"/>
        <w:rPr>
          <w:lang w:val="en-US"/>
        </w:rPr>
      </w:pPr>
      <w:r>
        <w:t xml:space="preserve">The username and/or password are invalid. The Consumer should NOT retry the request using the same username and password.   </w:t>
      </w:r>
    </w:p>
    <w:p w:rsidR="00881A15" w:rsidRPr="00881A15" w:rsidRDefault="00881A15" w:rsidP="00881A15">
      <w:pPr>
        <w:ind w:left="720"/>
        <w:rPr>
          <w:lang w:val="en-US"/>
        </w:rPr>
      </w:pPr>
    </w:p>
    <w:p w:rsidR="00881A15" w:rsidRDefault="00881A15" w:rsidP="00881A15">
      <w:pPr>
        <w:ind w:left="720"/>
        <w:rPr>
          <w:lang w:val="en-US"/>
        </w:rPr>
      </w:pPr>
      <w:r>
        <w:t xml:space="preserve">HTTP 500 </w:t>
      </w:r>
    </w:p>
    <w:p w:rsidR="0000482D" w:rsidRDefault="00881A15" w:rsidP="00881A15">
      <w:pPr>
        <w:ind w:left="1440"/>
        <w:rPr>
          <w:lang w:val="en-US"/>
        </w:rPr>
      </w:pPr>
      <w:r>
        <w:t xml:space="preserve">The Token Issuer is temporarily unavailable. The Consumer should retry later. Developers should consult the Token Issuer's documentation for additional information. </w:t>
      </w:r>
    </w:p>
    <w:p w:rsidR="00881A15" w:rsidRPr="00881A15" w:rsidRDefault="00881A15" w:rsidP="00881A15">
      <w:pPr>
        <w:ind w:left="720"/>
        <w:rPr>
          <w:lang w:val="en-US"/>
        </w:rPr>
      </w:pPr>
    </w:p>
    <w:p w:rsidR="00702792" w:rsidRDefault="00702792" w:rsidP="00702792">
      <w:pPr>
        <w:rPr>
          <w:lang w:val="en-US"/>
        </w:rPr>
      </w:pPr>
      <w:r>
        <w:rPr>
          <w:lang w:val="en-US"/>
        </w:rPr>
        <w:t>If HTTP 401 is returned, then the Token Issuer must also include the HTTP header:</w:t>
      </w:r>
    </w:p>
    <w:p w:rsidR="00702792" w:rsidRDefault="00702792" w:rsidP="00702792">
      <w:pPr>
        <w:rPr>
          <w:lang w:val="en-US"/>
        </w:rPr>
      </w:pPr>
    </w:p>
    <w:p w:rsidR="00702792" w:rsidRPr="00702792" w:rsidRDefault="00702792" w:rsidP="00702792">
      <w:pPr>
        <w:spacing w:after="280" w:afterAutospacing="1"/>
        <w:rPr>
          <w:rFonts w:ascii="Courier New" w:eastAsia="Courier New" w:hAnsi="Courier New" w:cs="Courier New"/>
          <w:lang w:val="en-US"/>
        </w:rPr>
      </w:pPr>
      <w:r>
        <w:rPr>
          <w:rFonts w:ascii="Courier New" w:eastAsia="Courier New" w:hAnsi="Courier New" w:cs="Courier New"/>
        </w:rPr>
        <w:tab/>
        <w:t xml:space="preserve">      </w:t>
      </w:r>
      <w:r>
        <w:rPr>
          <w:rFonts w:ascii="Courier New" w:eastAsia="Courier New" w:hAnsi="Courier New" w:cs="Courier New"/>
          <w:lang w:val="en-US"/>
        </w:rPr>
        <w:t>WWW-Authenticate</w:t>
      </w:r>
      <w:r>
        <w:rPr>
          <w:rFonts w:ascii="Courier New" w:eastAsia="Courier New" w:hAnsi="Courier New" w:cs="Courier New"/>
        </w:rPr>
        <w:t>: SimpleAuth</w:t>
      </w:r>
    </w:p>
    <w:p w:rsidR="0000482D" w:rsidRDefault="00881A15">
      <w:pPr>
        <w:spacing w:after="280" w:afterAutospacing="1"/>
      </w:pPr>
      <w:r>
        <w:t xml:space="preserve">The Consumer </w:t>
      </w:r>
      <w:r w:rsidR="00067F9E">
        <w:rPr>
          <w:lang w:val="en-US"/>
        </w:rPr>
        <w:t>MUST</w:t>
      </w:r>
      <w:r>
        <w:t xml:space="preserve"> discard the user's username and password once the Verification Token has been acquired.</w:t>
      </w:r>
    </w:p>
    <w:p w:rsidR="0049552B" w:rsidRDefault="00881A15" w:rsidP="0049552B">
      <w:r>
        <w:t> </w:t>
      </w:r>
      <w:r w:rsidR="00CC1879">
        <w:pict>
          <v:rect id="_x0000_i1035"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49552B">
        <w:trPr>
          <w:tblCellSpacing w:w="15" w:type="dxa"/>
        </w:trPr>
        <w:tc>
          <w:tcPr>
            <w:tcW w:w="0" w:type="auto"/>
            <w:shd w:val="clear" w:color="auto" w:fill="auto"/>
            <w:vAlign w:val="center"/>
          </w:tcPr>
          <w:p w:rsidR="0049552B" w:rsidRDefault="00CC1879">
            <w:hyperlink r:id="rId17" w:anchor="toc" w:history="1">
              <w:r w:rsidR="0049552B">
                <w:rPr>
                  <w:color w:val="0000FF"/>
                  <w:u w:val="single"/>
                </w:rPr>
                <w:t> TOC </w:t>
              </w:r>
            </w:hyperlink>
          </w:p>
        </w:tc>
      </w:tr>
    </w:tbl>
    <w:p w:rsidR="0000482D" w:rsidRDefault="0000482D">
      <w:pPr>
        <w:spacing w:after="280" w:afterAutospacing="1"/>
      </w:pPr>
    </w:p>
    <w:p w:rsidR="0000482D" w:rsidRDefault="00881A15" w:rsidP="0049552B">
      <w:pPr>
        <w:pStyle w:val="Heading3"/>
        <w:spacing w:after="280" w:afterAutospacing="1"/>
      </w:pPr>
      <w:r>
        <w:lastRenderedPageBreak/>
        <w:t>2.1.2.2 Requesting an Access Token</w:t>
      </w:r>
    </w:p>
    <w:p w:rsidR="0000482D" w:rsidRDefault="00881A15">
      <w:pPr>
        <w:spacing w:after="280" w:afterAutospacing="1"/>
      </w:pPr>
      <w:r>
        <w:t> </w:t>
      </w:r>
    </w:p>
    <w:p w:rsidR="00683649" w:rsidRPr="00683649" w:rsidRDefault="0049552B" w:rsidP="00683649">
      <w:pPr>
        <w:rPr>
          <w:lang w:val="en-US"/>
        </w:rPr>
      </w:pPr>
      <w:r>
        <w:t>The Consumer requests an Access T</w:t>
      </w:r>
      <w:r w:rsidR="00881A15">
        <w:t>oken as in 2.1.1.3.</w:t>
      </w:r>
      <w:r w:rsidR="00683649">
        <w:rPr>
          <w:lang w:val="en-US"/>
        </w:rPr>
        <w:t xml:space="preserve"> with the </w:t>
      </w:r>
      <w:r w:rsidR="00683649">
        <w:t>sa_callback parameter set to "</w:t>
      </w:r>
      <w:r w:rsidR="00683649">
        <w:rPr>
          <w:lang w:val="en-US"/>
        </w:rPr>
        <w:t>username-password</w:t>
      </w:r>
      <w:r w:rsidR="00683649">
        <w:t>"</w:t>
      </w:r>
      <w:r w:rsidR="00683649">
        <w:rPr>
          <w:lang w:val="en-US"/>
        </w:rPr>
        <w:t>.</w:t>
      </w:r>
    </w:p>
    <w:p w:rsidR="0000482D" w:rsidRPr="00683649" w:rsidRDefault="0000482D">
      <w:pPr>
        <w:spacing w:after="280" w:afterAutospacing="1"/>
        <w:rPr>
          <w:lang w:val="en-US"/>
        </w:rPr>
      </w:pPr>
    </w:p>
    <w:p w:rsidR="0000482D" w:rsidRDefault="00881A15">
      <w:pPr>
        <w:spacing w:after="280" w:afterAutospacing="1"/>
      </w:pPr>
      <w:r>
        <w:t> </w:t>
      </w:r>
    </w:p>
    <w:p w:rsidR="0000482D" w:rsidRDefault="00CC1879">
      <w:r>
        <w:pict>
          <v:rect id="_x0000_i1036"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8" w:anchor="toc" w:history="1">
              <w:r w:rsidR="00881A15">
                <w:rPr>
                  <w:color w:val="0000FF"/>
                  <w:u w:val="single"/>
                </w:rPr>
                <w:t> TOC </w:t>
              </w:r>
            </w:hyperlink>
          </w:p>
        </w:tc>
      </w:tr>
    </w:tbl>
    <w:p w:rsidR="0000482D" w:rsidRDefault="00881A15" w:rsidP="0049552B">
      <w:pPr>
        <w:pStyle w:val="Heading3"/>
        <w:spacing w:after="280" w:afterAutospacing="1"/>
      </w:pPr>
      <w:r>
        <w:t>2.1.3.  Account Name and Password</w:t>
      </w:r>
    </w:p>
    <w:p w:rsidR="0000482D" w:rsidRDefault="00881A15">
      <w:pPr>
        <w:spacing w:after="280" w:afterAutospacing="1"/>
      </w:pPr>
      <w:r>
        <w:t xml:space="preserve">For </w:t>
      </w:r>
      <w:r w:rsidR="00683649">
        <w:rPr>
          <w:lang w:val="en-US"/>
        </w:rPr>
        <w:t xml:space="preserve">a </w:t>
      </w:r>
      <w:r w:rsidR="00683649">
        <w:t>Consumer</w:t>
      </w:r>
      <w:r>
        <w:t xml:space="preserve"> that</w:t>
      </w:r>
      <w:r w:rsidR="0049552B">
        <w:t xml:space="preserve"> </w:t>
      </w:r>
      <w:r w:rsidR="00683649">
        <w:rPr>
          <w:lang w:val="en-US"/>
        </w:rPr>
        <w:t>is</w:t>
      </w:r>
      <w:r w:rsidR="0049552B">
        <w:t xml:space="preserve"> representing itself, an account name and password are well understood and </w:t>
      </w:r>
      <w:commentRangeStart w:id="25"/>
      <w:r w:rsidR="0049552B">
        <w:t>deployed credentials</w:t>
      </w:r>
      <w:commentRangeEnd w:id="25"/>
      <w:r w:rsidR="0060157C">
        <w:rPr>
          <w:rStyle w:val="CommentReference"/>
        </w:rPr>
        <w:commentReference w:id="25"/>
      </w:r>
      <w:r w:rsidR="0049552B">
        <w:t xml:space="preserve">. </w:t>
      </w:r>
      <w:r>
        <w:t>If the Consumer is acting on behalf of a user, this mechanism is NOT recommended. </w:t>
      </w:r>
    </w:p>
    <w:p w:rsidR="0000482D" w:rsidRDefault="00881A15">
      <w:pPr>
        <w:spacing w:after="280" w:afterAutospacing="1"/>
      </w:pPr>
      <w:r>
        <w:t xml:space="preserve">The Consumer makes an HTTPS request to the Token Issuer's URL, using </w:t>
      </w:r>
      <w:r w:rsidR="00683649">
        <w:rPr>
          <w:lang w:val="en-US"/>
        </w:rPr>
        <w:t>POST</w:t>
      </w:r>
      <w:r>
        <w:t xml:space="preserve">. The request contains the following parameters: </w:t>
      </w:r>
    </w:p>
    <w:p w:rsidR="00881A15" w:rsidRDefault="00881A15" w:rsidP="00881A15">
      <w:pPr>
        <w:ind w:firstLine="720"/>
        <w:rPr>
          <w:lang w:val="en-US"/>
        </w:rPr>
      </w:pPr>
      <w:commentRangeStart w:id="26"/>
      <w:r>
        <w:t xml:space="preserve">sa_consumer_name: </w:t>
      </w:r>
    </w:p>
    <w:p w:rsidR="00881A15" w:rsidRDefault="00881A15" w:rsidP="00881A15">
      <w:pPr>
        <w:ind w:left="720" w:firstLine="720"/>
        <w:rPr>
          <w:lang w:val="en-US"/>
        </w:rPr>
      </w:pPr>
      <w:r>
        <w:t xml:space="preserve">REQUIRED. The consumer name </w:t>
      </w:r>
    </w:p>
    <w:p w:rsidR="00881A15" w:rsidRDefault="00881A15" w:rsidP="00881A15">
      <w:pPr>
        <w:ind w:firstLine="720"/>
        <w:rPr>
          <w:lang w:val="en-US"/>
        </w:rPr>
      </w:pPr>
      <w:r>
        <w:t xml:space="preserve">sa_consumer_password: </w:t>
      </w:r>
    </w:p>
    <w:p w:rsidR="0000482D" w:rsidRDefault="00881A15" w:rsidP="0049552B">
      <w:pPr>
        <w:ind w:left="720" w:firstLine="720"/>
      </w:pPr>
      <w:r>
        <w:t>REQUIRED. The consumer password</w:t>
      </w:r>
    </w:p>
    <w:commentRangeEnd w:id="26"/>
    <w:p w:rsidR="0049552B" w:rsidRDefault="0060157C" w:rsidP="0049552B">
      <w:pPr>
        <w:ind w:firstLine="720"/>
        <w:rPr>
          <w:lang w:val="en-US"/>
        </w:rPr>
      </w:pPr>
      <w:r>
        <w:rPr>
          <w:rStyle w:val="CommentReference"/>
        </w:rPr>
        <w:commentReference w:id="26"/>
      </w:r>
      <w:r w:rsidR="0049552B">
        <w:t>Additional parameters:         </w:t>
      </w:r>
    </w:p>
    <w:p w:rsidR="0049552B" w:rsidRDefault="0049552B" w:rsidP="0049552B">
      <w:pPr>
        <w:ind w:left="720" w:firstLine="720"/>
      </w:pPr>
      <w:r>
        <w:t xml:space="preserve">Any additional parameters, as defined by the Token Issuer. </w:t>
      </w:r>
    </w:p>
    <w:p w:rsidR="0000482D" w:rsidRDefault="00881A15">
      <w:pPr>
        <w:spacing w:after="280" w:afterAutospacing="1"/>
      </w:pPr>
      <w:r>
        <w:br/>
      </w:r>
    </w:p>
    <w:p w:rsidR="0000482D" w:rsidRDefault="00CC1879">
      <w:r>
        <w:pict>
          <v:rect id="_x0000_i1037"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19" w:anchor="toc" w:history="1">
              <w:r w:rsidR="00881A15">
                <w:rPr>
                  <w:color w:val="0000FF"/>
                  <w:u w:val="single"/>
                </w:rPr>
                <w:t> TOC </w:t>
              </w:r>
            </w:hyperlink>
          </w:p>
        </w:tc>
      </w:tr>
    </w:tbl>
    <w:p w:rsidR="0000482D" w:rsidRDefault="00881A15">
      <w:pPr>
        <w:pStyle w:val="Heading3"/>
        <w:spacing w:after="280" w:afterAutospacing="1"/>
      </w:pPr>
      <w:r>
        <w:t>2.1.4.  SAML Assertion</w:t>
      </w:r>
    </w:p>
    <w:p w:rsidR="0044646A" w:rsidRDefault="0044646A" w:rsidP="0044646A">
      <w:pPr>
        <w:spacing w:after="280" w:afterAutospacing="1"/>
      </w:pPr>
      <w:r>
        <w:t xml:space="preserve">SAML assertions are readily available in some environments. The Consumer makes an HTTPS request to the Token Issuer's URL, using </w:t>
      </w:r>
      <w:r w:rsidR="00A5549D">
        <w:rPr>
          <w:lang w:val="en-US"/>
        </w:rPr>
        <w:t>POST</w:t>
      </w:r>
      <w:r>
        <w:t xml:space="preserve">. The request contains the following </w:t>
      </w:r>
      <w:r w:rsidR="00F3385A">
        <w:rPr>
          <w:lang w:val="en-US"/>
        </w:rPr>
        <w:t xml:space="preserve">??? URL encoded ???? </w:t>
      </w:r>
      <w:r>
        <w:t xml:space="preserve">parameters: </w:t>
      </w:r>
    </w:p>
    <w:p w:rsidR="0044646A" w:rsidRDefault="0044646A" w:rsidP="0044646A">
      <w:pPr>
        <w:ind w:firstLine="720"/>
        <w:rPr>
          <w:lang w:val="en-US"/>
        </w:rPr>
      </w:pPr>
      <w:r>
        <w:t xml:space="preserve">sa_SAML: </w:t>
      </w:r>
    </w:p>
    <w:p w:rsidR="0044646A" w:rsidRDefault="0044646A" w:rsidP="00702792">
      <w:pPr>
        <w:ind w:left="1440"/>
        <w:rPr>
          <w:lang w:val="en-US"/>
        </w:rPr>
      </w:pPr>
      <w:r>
        <w:t>REQUIRED. The SAML assertion</w:t>
      </w:r>
      <w:r w:rsidR="00702792">
        <w:rPr>
          <w:lang w:val="en-US"/>
        </w:rPr>
        <w:t>.</w:t>
      </w:r>
    </w:p>
    <w:p w:rsidR="0044646A" w:rsidRDefault="0044646A" w:rsidP="0044646A">
      <w:pPr>
        <w:ind w:firstLine="720"/>
        <w:rPr>
          <w:lang w:val="en-US"/>
        </w:rPr>
      </w:pPr>
      <w:r>
        <w:t>Additional parameters:         </w:t>
      </w:r>
    </w:p>
    <w:p w:rsidR="0044646A" w:rsidRDefault="0044646A" w:rsidP="0044646A">
      <w:pPr>
        <w:ind w:left="720" w:firstLine="720"/>
      </w:pPr>
      <w:r>
        <w:t xml:space="preserve">Any additional parameters, as defined by the Token Issuer. </w:t>
      </w:r>
    </w:p>
    <w:p w:rsidR="0000482D" w:rsidRDefault="0000482D" w:rsidP="0044646A">
      <w:pPr>
        <w:ind w:left="720" w:firstLine="720"/>
      </w:pPr>
    </w:p>
    <w:p w:rsidR="0000482D" w:rsidRDefault="00CC1879">
      <w:r>
        <w:pict>
          <v:rect id="_x0000_i1038"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0" w:anchor="toc" w:history="1">
              <w:r w:rsidR="00881A15">
                <w:rPr>
                  <w:color w:val="0000FF"/>
                  <w:u w:val="single"/>
                </w:rPr>
                <w:t> TOC </w:t>
              </w:r>
            </w:hyperlink>
          </w:p>
        </w:tc>
      </w:tr>
    </w:tbl>
    <w:p w:rsidR="0000482D" w:rsidRDefault="00881A15">
      <w:pPr>
        <w:pStyle w:val="Heading3"/>
        <w:spacing w:after="280" w:afterAutospacing="1"/>
      </w:pPr>
      <w:bookmarkStart w:id="27" w:name="rfc.section.2.2.2"/>
      <w:bookmarkEnd w:id="27"/>
      <w:r>
        <w:lastRenderedPageBreak/>
        <w:t>2.2.  Obtaining an Access Token</w:t>
      </w:r>
    </w:p>
    <w:p w:rsidR="0000482D" w:rsidRDefault="00881A15">
      <w:pPr>
        <w:spacing w:after="280" w:afterAutospacing="1"/>
      </w:pPr>
      <w:r>
        <w:t xml:space="preserve">The Consumer makes an HTTPS </w:t>
      </w:r>
      <w:r w:rsidR="00A5549D">
        <w:rPr>
          <w:lang w:val="en-US"/>
        </w:rPr>
        <w:t>POST</w:t>
      </w:r>
      <w:r>
        <w:t xml:space="preserve"> request with long </w:t>
      </w:r>
      <w:r w:rsidR="00067F9E">
        <w:rPr>
          <w:lang w:val="en-US"/>
        </w:rPr>
        <w:t>lived</w:t>
      </w:r>
      <w:r>
        <w:t xml:space="preserve"> credentials per 2.1. The Token Issuer examines the request parameters and determines if an Access Token is to be issued.</w:t>
      </w:r>
    </w:p>
    <w:p w:rsidR="0000482D" w:rsidRDefault="00881A15">
      <w:pPr>
        <w:spacing w:after="280" w:afterAutospacing="1"/>
      </w:pPr>
      <w:r>
        <w:t xml:space="preserve">If </w:t>
      </w:r>
      <w:del w:id="28" w:author="Andrew L Arnott" w:date="2009-08-29T16:27:00Z">
        <w:r w:rsidDel="00EF42C1">
          <w:delText>sucessful</w:delText>
        </w:r>
      </w:del>
      <w:ins w:id="29" w:author="Andrew L Arnott" w:date="2009-08-29T16:27:00Z">
        <w:r w:rsidR="00EF42C1">
          <w:t>successful</w:t>
        </w:r>
      </w:ins>
      <w:r>
        <w:t xml:space="preserve">, the Token Issuer returns HTTP 200 with the Access Token in the response body. The response body contains the following parameters: </w:t>
      </w:r>
    </w:p>
    <w:p w:rsidR="00881A15" w:rsidRDefault="00881A15" w:rsidP="00881A15">
      <w:pPr>
        <w:ind w:firstLine="720"/>
        <w:rPr>
          <w:lang w:val="en-US"/>
        </w:rPr>
      </w:pPr>
      <w:r>
        <w:t>sa_token</w:t>
      </w:r>
      <w:r w:rsidR="0044646A">
        <w:t>:</w:t>
      </w:r>
      <w:r>
        <w:t xml:space="preserve"> </w:t>
      </w:r>
    </w:p>
    <w:p w:rsidR="00881A15" w:rsidRDefault="0044646A" w:rsidP="00881A15">
      <w:pPr>
        <w:ind w:left="720" w:firstLine="720"/>
        <w:rPr>
          <w:lang w:val="en-US"/>
        </w:rPr>
      </w:pPr>
      <w:r>
        <w:t>REQUIRED</w:t>
      </w:r>
      <w:r w:rsidR="00881A15">
        <w:t xml:space="preserve">. The Access Token. </w:t>
      </w:r>
    </w:p>
    <w:p w:rsidR="00881A15" w:rsidRDefault="00881A15" w:rsidP="00881A15">
      <w:pPr>
        <w:ind w:firstLine="720"/>
        <w:rPr>
          <w:lang w:val="en-US"/>
        </w:rPr>
      </w:pPr>
      <w:r>
        <w:t>sa_token_expires_in</w:t>
      </w:r>
      <w:r w:rsidR="0044646A">
        <w:t>:</w:t>
      </w:r>
      <w:r>
        <w:t xml:space="preserve"> </w:t>
      </w:r>
    </w:p>
    <w:p w:rsidR="00881A15" w:rsidRDefault="00881A15" w:rsidP="0044646A">
      <w:pPr>
        <w:ind w:left="1440"/>
        <w:rPr>
          <w:lang w:val="en-US"/>
        </w:rPr>
      </w:pPr>
      <w:commentRangeStart w:id="30"/>
      <w:r>
        <w:t>OPTIONAL</w:t>
      </w:r>
      <w:commentRangeEnd w:id="30"/>
      <w:r w:rsidR="00582FCC">
        <w:rPr>
          <w:rStyle w:val="CommentReference"/>
        </w:rPr>
        <w:commentReference w:id="30"/>
      </w:r>
      <w:r>
        <w:t xml:space="preserve">. The lifetime of the Access Token in seconds. For example, 3600 represents one hour. </w:t>
      </w:r>
    </w:p>
    <w:p w:rsidR="00881A15" w:rsidRDefault="00881A15" w:rsidP="00881A15">
      <w:pPr>
        <w:ind w:firstLine="720"/>
        <w:rPr>
          <w:lang w:val="en-US"/>
        </w:rPr>
      </w:pPr>
      <w:r>
        <w:t xml:space="preserve">Additional parameters: </w:t>
      </w:r>
    </w:p>
    <w:p w:rsidR="0000482D" w:rsidRDefault="00881A15" w:rsidP="00881A15">
      <w:pPr>
        <w:ind w:left="720" w:firstLine="720"/>
        <w:rPr>
          <w:lang w:val="en-US"/>
        </w:rPr>
      </w:pPr>
      <w:r>
        <w:t xml:space="preserve">Any additional parameters, as defined by the Token Issuer. </w:t>
      </w:r>
    </w:p>
    <w:p w:rsidR="00881A15" w:rsidRPr="00881A15" w:rsidRDefault="00881A15" w:rsidP="00881A15">
      <w:pPr>
        <w:ind w:left="720" w:firstLine="720"/>
        <w:rPr>
          <w:lang w:val="en-US"/>
        </w:rPr>
      </w:pPr>
    </w:p>
    <w:p w:rsidR="005D00E0" w:rsidRDefault="005D00E0" w:rsidP="005D00E0">
      <w:pPr>
        <w:spacing w:after="280" w:afterAutospacing="1"/>
        <w:rPr>
          <w:lang w:val="en-US"/>
        </w:rPr>
      </w:pPr>
      <w:r>
        <w:rPr>
          <w:lang w:val="en-US"/>
        </w:rPr>
        <w:t>The parameters are formatted as application/x-www-form-urlencoded per 17.13.4 of HTML 4.01.</w:t>
      </w:r>
    </w:p>
    <w:p w:rsidR="0000482D" w:rsidRDefault="00881A15">
      <w:pPr>
        <w:spacing w:after="280" w:afterAutospacing="1"/>
      </w:pPr>
      <w:r>
        <w:t xml:space="preserve">In case of error, the Token Issuer returns one of the following HTTP Status codes: </w:t>
      </w:r>
    </w:p>
    <w:p w:rsidR="00881A15" w:rsidRDefault="00881A15" w:rsidP="00881A15">
      <w:pPr>
        <w:ind w:firstLine="720"/>
        <w:rPr>
          <w:lang w:val="en-US"/>
        </w:rPr>
      </w:pPr>
      <w:r>
        <w:t xml:space="preserve">HTTP 401 </w:t>
      </w:r>
    </w:p>
    <w:p w:rsidR="00702792" w:rsidRDefault="00881A15" w:rsidP="00881A15">
      <w:pPr>
        <w:ind w:left="1440"/>
        <w:rPr>
          <w:lang w:val="en-US"/>
        </w:rPr>
      </w:pPr>
      <w:r>
        <w:t xml:space="preserve">The long </w:t>
      </w:r>
      <w:r w:rsidR="00067F9E">
        <w:t>lived</w:t>
      </w:r>
      <w:r>
        <w:t xml:space="preserve"> credentials are invalid. The Consumer should NOT retry the request using the same long </w:t>
      </w:r>
      <w:r w:rsidR="00067F9E">
        <w:t>lived</w:t>
      </w:r>
      <w:r>
        <w:t xml:space="preserve"> credentials. </w:t>
      </w:r>
    </w:p>
    <w:p w:rsidR="00702792" w:rsidRPr="00702792" w:rsidRDefault="00702792" w:rsidP="00881A15">
      <w:pPr>
        <w:ind w:left="1440"/>
        <w:rPr>
          <w:lang w:val="en-US"/>
        </w:rPr>
      </w:pPr>
    </w:p>
    <w:p w:rsidR="00881A15" w:rsidRPr="00881A15" w:rsidRDefault="00881A15" w:rsidP="00881A15">
      <w:pPr>
        <w:ind w:left="1440"/>
        <w:rPr>
          <w:lang w:val="en-US"/>
        </w:rPr>
      </w:pPr>
    </w:p>
    <w:p w:rsidR="00881A15" w:rsidRDefault="00881A15" w:rsidP="00881A15">
      <w:pPr>
        <w:ind w:firstLine="720"/>
        <w:rPr>
          <w:lang w:val="en-US"/>
        </w:rPr>
      </w:pPr>
      <w:r>
        <w:t xml:space="preserve">HTTP 403 </w:t>
      </w:r>
    </w:p>
    <w:p w:rsidR="00881A15" w:rsidRDefault="00881A15" w:rsidP="00881A15">
      <w:pPr>
        <w:ind w:left="1440"/>
        <w:rPr>
          <w:lang w:val="en-US"/>
        </w:rPr>
      </w:pPr>
      <w:r>
        <w:t xml:space="preserve">Either the sa_verifier or the sa_callback is invalid. The Consumer should request that the user reauthorize the Consumer and restart the Simple Auth Dance from the beginning. </w:t>
      </w:r>
    </w:p>
    <w:p w:rsidR="00881A15" w:rsidRPr="00881A15" w:rsidRDefault="00881A15" w:rsidP="00881A15">
      <w:pPr>
        <w:ind w:left="1440"/>
        <w:rPr>
          <w:lang w:val="en-US"/>
        </w:rPr>
      </w:pPr>
    </w:p>
    <w:p w:rsidR="00881A15" w:rsidRDefault="00881A15" w:rsidP="00881A15">
      <w:pPr>
        <w:ind w:firstLine="720"/>
        <w:rPr>
          <w:lang w:val="en-US"/>
        </w:rPr>
      </w:pPr>
      <w:r>
        <w:t xml:space="preserve">HTTP 500 </w:t>
      </w:r>
    </w:p>
    <w:p w:rsidR="00702792" w:rsidRDefault="00881A15" w:rsidP="00881A15">
      <w:pPr>
        <w:ind w:left="1440"/>
        <w:rPr>
          <w:lang w:val="en-US"/>
        </w:rPr>
      </w:pPr>
      <w:commentRangeStart w:id="31"/>
      <w:r>
        <w:t>The Token Issuer is temporarily unavailable</w:t>
      </w:r>
      <w:commentRangeEnd w:id="31"/>
      <w:r w:rsidR="00D74795">
        <w:rPr>
          <w:rStyle w:val="CommentReference"/>
        </w:rPr>
        <w:commentReference w:id="31"/>
      </w:r>
      <w:r>
        <w:t xml:space="preserve">. The Consumer should retry later. Developers should consult the Token Issuer's documentation for </w:t>
      </w:r>
    </w:p>
    <w:p w:rsidR="0000482D" w:rsidRDefault="00881A15" w:rsidP="00881A15">
      <w:pPr>
        <w:ind w:left="1440"/>
        <w:rPr>
          <w:lang w:val="en-US"/>
        </w:rPr>
      </w:pPr>
      <w:r>
        <w:t xml:space="preserve">additional information. </w:t>
      </w:r>
    </w:p>
    <w:p w:rsidR="00702792" w:rsidRDefault="00702792" w:rsidP="00881A15">
      <w:pPr>
        <w:ind w:left="1440"/>
        <w:rPr>
          <w:lang w:val="en-US"/>
        </w:rPr>
      </w:pPr>
    </w:p>
    <w:p w:rsidR="00702792" w:rsidRDefault="00702792" w:rsidP="00702792">
      <w:pPr>
        <w:rPr>
          <w:lang w:val="en-US"/>
        </w:rPr>
      </w:pPr>
      <w:r>
        <w:rPr>
          <w:lang w:val="en-US"/>
        </w:rPr>
        <w:t>If HTTP 401 is returned, then the Token Issuer must also include the HTTP header:</w:t>
      </w:r>
    </w:p>
    <w:p w:rsidR="00702792" w:rsidRDefault="00702792" w:rsidP="00702792">
      <w:pPr>
        <w:rPr>
          <w:lang w:val="en-US"/>
        </w:rPr>
      </w:pPr>
    </w:p>
    <w:p w:rsidR="00702792" w:rsidRPr="00702792" w:rsidRDefault="00702792" w:rsidP="00702792">
      <w:pPr>
        <w:spacing w:after="280" w:afterAutospacing="1"/>
        <w:rPr>
          <w:rFonts w:ascii="Courier New" w:eastAsia="Courier New" w:hAnsi="Courier New" w:cs="Courier New"/>
          <w:lang w:val="en-US"/>
        </w:rPr>
      </w:pPr>
      <w:r>
        <w:rPr>
          <w:rFonts w:ascii="Courier New" w:eastAsia="Courier New" w:hAnsi="Courier New" w:cs="Courier New"/>
        </w:rPr>
        <w:tab/>
        <w:t xml:space="preserve">      </w:t>
      </w:r>
      <w:r>
        <w:rPr>
          <w:rFonts w:ascii="Courier New" w:eastAsia="Courier New" w:hAnsi="Courier New" w:cs="Courier New"/>
          <w:lang w:val="en-US"/>
        </w:rPr>
        <w:t>WWW-Authenticate</w:t>
      </w:r>
      <w:r>
        <w:rPr>
          <w:rFonts w:ascii="Courier New" w:eastAsia="Courier New" w:hAnsi="Courier New" w:cs="Courier New"/>
        </w:rPr>
        <w:t>: SimpleAuth</w:t>
      </w:r>
    </w:p>
    <w:p w:rsidR="00702792" w:rsidRPr="00702792" w:rsidRDefault="00702792" w:rsidP="00702792">
      <w:pPr>
        <w:rPr>
          <w:lang w:val="en-US"/>
        </w:rPr>
      </w:pPr>
    </w:p>
    <w:p w:rsidR="0000482D" w:rsidRDefault="00881A15" w:rsidP="0044646A">
      <w:pPr>
        <w:pStyle w:val="Heading3"/>
        <w:spacing w:after="280" w:afterAutospacing="1"/>
      </w:pPr>
      <w:r>
        <w:t>2.2.1  Access Token Format </w:t>
      </w:r>
    </w:p>
    <w:p w:rsidR="0000482D" w:rsidRDefault="00881A15">
      <w:pPr>
        <w:spacing w:after="280" w:afterAutospacing="1"/>
      </w:pPr>
      <w:r>
        <w:t xml:space="preserve">The Simple Auth Protocol does not specify the format of the Access Token. The format </w:t>
      </w:r>
      <w:r w:rsidR="0044646A">
        <w:t>is mutually</w:t>
      </w:r>
      <w:r>
        <w:t xml:space="preserve"> agreed to by the Token Issuer and the Service Provider.</w:t>
      </w:r>
    </w:p>
    <w:p w:rsidR="0000482D" w:rsidRDefault="00881A15">
      <w:bookmarkStart w:id="32" w:name="anchor7"/>
      <w:bookmarkEnd w:id="32"/>
      <w:r>
        <w:br/>
      </w:r>
      <w:r w:rsidR="00CC1879">
        <w:pict>
          <v:rect id="_x0000_i1039"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1" w:anchor="toc" w:history="1">
              <w:r w:rsidR="00881A15">
                <w:rPr>
                  <w:color w:val="0000FF"/>
                  <w:u w:val="single"/>
                </w:rPr>
                <w:t> TOC </w:t>
              </w:r>
            </w:hyperlink>
          </w:p>
        </w:tc>
      </w:tr>
    </w:tbl>
    <w:p w:rsidR="0000482D" w:rsidRDefault="00917CC3">
      <w:pPr>
        <w:pStyle w:val="Heading3"/>
        <w:spacing w:after="280" w:afterAutospacing="1"/>
      </w:pPr>
      <w:bookmarkStart w:id="33" w:name="rfc.section.3.1"/>
      <w:bookmarkEnd w:id="33"/>
      <w:r>
        <w:lastRenderedPageBreak/>
        <w:t>2.3.</w:t>
      </w:r>
      <w:r w:rsidR="00881A15">
        <w:t>  Using an Access Token</w:t>
      </w:r>
    </w:p>
    <w:p w:rsidR="0000482D" w:rsidRDefault="00881A15">
      <w:pPr>
        <w:spacing w:after="280" w:afterAutospacing="1"/>
      </w:pPr>
      <w:r>
        <w:t>The Consumer accesses Protected Resource</w:t>
      </w:r>
      <w:r w:rsidR="00A5549D">
        <w:t>s by including the Access Token</w:t>
      </w:r>
      <w:r w:rsidR="00A5549D">
        <w:rPr>
          <w:lang w:val="en-US"/>
        </w:rPr>
        <w:t xml:space="preserve"> </w:t>
      </w:r>
      <w:r>
        <w:t xml:space="preserve">in the HTTP Authorization header using the SimpleAuth scheme. </w:t>
      </w:r>
    </w:p>
    <w:p w:rsidR="00A5549D" w:rsidRDefault="00881A15">
      <w:pPr>
        <w:spacing w:after="280" w:afterAutospacing="1"/>
        <w:rPr>
          <w:rFonts w:ascii="Courier New" w:eastAsia="Courier New" w:hAnsi="Courier New" w:cs="Courier New"/>
          <w:lang w:val="en-US"/>
        </w:rPr>
      </w:pPr>
      <w:r>
        <w:rPr>
          <w:rFonts w:ascii="Courier New" w:eastAsia="Courier New" w:hAnsi="Courier New" w:cs="Courier New"/>
        </w:rPr>
        <w:tab/>
        <w:t xml:space="preserve">      Authorization: SimpleAuth AccessToken</w:t>
      </w:r>
    </w:p>
    <w:p w:rsidR="0000482D" w:rsidRDefault="00A5549D">
      <w:pPr>
        <w:spacing w:after="280" w:afterAutospacing="1"/>
      </w:pPr>
      <w:r>
        <w:rPr>
          <w:lang w:val="en-US"/>
        </w:rPr>
        <w:t>Where</w:t>
      </w:r>
      <w:r w:rsidR="005D00E0">
        <w:rPr>
          <w:lang w:val="en-US"/>
        </w:rPr>
        <w:t xml:space="preserve"> </w:t>
      </w:r>
      <w:r>
        <w:rPr>
          <w:lang w:val="en-US"/>
        </w:rPr>
        <w:t xml:space="preserve"> </w:t>
      </w:r>
      <w:r>
        <w:rPr>
          <w:rFonts w:ascii="Courier New" w:eastAsia="Courier New" w:hAnsi="Courier New" w:cs="Courier New"/>
          <w:lang w:val="en-US"/>
        </w:rPr>
        <w:t xml:space="preserve">AccessToken </w:t>
      </w:r>
      <w:r>
        <w:rPr>
          <w:lang w:val="en-US"/>
        </w:rPr>
        <w:t>is t</w:t>
      </w:r>
      <w:r>
        <w:t>he Access Token</w:t>
      </w:r>
      <w:r>
        <w:rPr>
          <w:lang w:val="en-US"/>
        </w:rPr>
        <w:t>.</w:t>
      </w:r>
      <w:r w:rsidR="00881A15">
        <w:rPr>
          <w:rFonts w:ascii="Courier New" w:eastAsia="Courier New" w:hAnsi="Courier New" w:cs="Courier New"/>
        </w:rPr>
        <w:br/>
      </w:r>
    </w:p>
    <w:p w:rsidR="0000482D" w:rsidRDefault="00881A15">
      <w:bookmarkStart w:id="34" w:name="anchor9"/>
      <w:bookmarkEnd w:id="34"/>
      <w:r>
        <w:br/>
      </w:r>
      <w:r w:rsidR="00CC1879">
        <w:pict>
          <v:rect id="_x0000_i1040"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2" w:anchor="toc" w:history="1">
              <w:r w:rsidR="00881A15">
                <w:rPr>
                  <w:color w:val="0000FF"/>
                  <w:u w:val="single"/>
                </w:rPr>
                <w:t> TOC </w:t>
              </w:r>
            </w:hyperlink>
          </w:p>
        </w:tc>
      </w:tr>
    </w:tbl>
    <w:p w:rsidR="0000482D" w:rsidRDefault="00917CC3">
      <w:pPr>
        <w:pStyle w:val="Heading3"/>
        <w:spacing w:after="280" w:afterAutospacing="1"/>
      </w:pPr>
      <w:bookmarkStart w:id="35" w:name="rfc.section.3.2"/>
      <w:bookmarkEnd w:id="35"/>
      <w:r>
        <w:t>2.4</w:t>
      </w:r>
      <w:r w:rsidR="00881A15">
        <w:t xml:space="preserve">.  </w:t>
      </w:r>
      <w:r>
        <w:t xml:space="preserve">Refreshing an </w:t>
      </w:r>
      <w:r w:rsidR="00881A15">
        <w:t>Access Token</w:t>
      </w:r>
    </w:p>
    <w:p w:rsidR="0000482D" w:rsidRDefault="00881A15">
      <w:pPr>
        <w:spacing w:after="280" w:afterAutospacing="1"/>
      </w:pPr>
      <w:r>
        <w:t>To minimize the duration in which</w:t>
      </w:r>
      <w:r w:rsidR="00917CC3">
        <w:t xml:space="preserve"> a compromised Access Token is</w:t>
      </w:r>
      <w:r>
        <w:t xml:space="preserve"> vulnerable to replay attacks, </w:t>
      </w:r>
      <w:r w:rsidR="00917CC3">
        <w:t>Token Issuers</w:t>
      </w:r>
      <w:r>
        <w:t xml:space="preserve"> SHOULD periodically expire Access Tokens and require Consume</w:t>
      </w:r>
      <w:r w:rsidR="00917CC3">
        <w:t>r</w:t>
      </w:r>
      <w:r>
        <w:t xml:space="preserve">s to refresh them. Service Providers should return HTTP 401 to Consumers that attempt to access Protected Resources </w:t>
      </w:r>
      <w:r w:rsidR="00917CC3">
        <w:t xml:space="preserve">using an expired Access Token. </w:t>
      </w:r>
    </w:p>
    <w:p w:rsidR="0000482D" w:rsidRDefault="00881A15">
      <w:r>
        <w:t xml:space="preserve">Upon receiving the HTTP 401 response when accessing Protected Resources, the Consumer should request a new Access Token by </w:t>
      </w:r>
      <w:commentRangeStart w:id="36"/>
      <w:r>
        <w:t>repeating the steps</w:t>
      </w:r>
      <w:commentRangeEnd w:id="36"/>
      <w:r w:rsidR="001E6D4F">
        <w:rPr>
          <w:rStyle w:val="CommentReference"/>
        </w:rPr>
        <w:commentReference w:id="36"/>
      </w:r>
      <w:r>
        <w:t xml:space="preserve"> in </w:t>
      </w:r>
      <w:hyperlink r:id="rId23" w:anchor="step%202" w:history="1">
        <w:r w:rsidR="00917CC3">
          <w:rPr>
            <w:color w:val="0000FF"/>
            <w:u w:val="single"/>
          </w:rPr>
          <w:t>Section 2.2 (</w:t>
        </w:r>
        <w:r>
          <w:rPr>
            <w:color w:val="0000FF"/>
            <w:u w:val="single"/>
          </w:rPr>
          <w:t>Obtaining an Access Token)</w:t>
        </w:r>
      </w:hyperlink>
      <w:bookmarkStart w:id="37" w:name="anchor10"/>
      <w:bookmarkEnd w:id="37"/>
      <w:r>
        <w:br/>
      </w:r>
      <w:r w:rsidR="00CC1879">
        <w:pict>
          <v:rect id="_x0000_i1041"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4" w:anchor="toc" w:history="1">
              <w:r w:rsidR="00881A15">
                <w:rPr>
                  <w:color w:val="0000FF"/>
                  <w:u w:val="single"/>
                </w:rPr>
                <w:t> TOC </w:t>
              </w:r>
            </w:hyperlink>
          </w:p>
        </w:tc>
      </w:tr>
    </w:tbl>
    <w:p w:rsidR="0000482D" w:rsidRDefault="00917CC3">
      <w:pPr>
        <w:pStyle w:val="Heading3"/>
        <w:spacing w:after="280" w:afterAutospacing="1"/>
      </w:pPr>
      <w:bookmarkStart w:id="38" w:name="rfc.section.4"/>
      <w:bookmarkStart w:id="39" w:name="rfc.section.5"/>
      <w:bookmarkEnd w:id="38"/>
      <w:bookmarkEnd w:id="39"/>
      <w:r>
        <w:t>3</w:t>
      </w:r>
      <w:r w:rsidR="00881A15">
        <w:t>.  Security Considerations</w:t>
      </w:r>
    </w:p>
    <w:p w:rsidR="0000482D" w:rsidRDefault="00881A15">
      <w:commentRangeStart w:id="40"/>
      <w:r>
        <w:t xml:space="preserve">... to be filled in ... </w:t>
      </w:r>
      <w:bookmarkStart w:id="41" w:name="rfc.references1"/>
      <w:bookmarkEnd w:id="41"/>
      <w:commentRangeEnd w:id="40"/>
      <w:r w:rsidR="00D96BC9">
        <w:rPr>
          <w:rStyle w:val="CommentReference"/>
        </w:rPr>
        <w:commentReference w:id="40"/>
      </w:r>
      <w:r>
        <w:br/>
      </w:r>
      <w:r w:rsidR="00CC1879">
        <w:pict>
          <v:rect id="_x0000_i1042"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25" w:anchor="toc" w:history="1">
              <w:r w:rsidR="00881A15">
                <w:rPr>
                  <w:color w:val="0000FF"/>
                  <w:u w:val="single"/>
                </w:rPr>
                <w:t> TOC </w:t>
              </w:r>
            </w:hyperlink>
          </w:p>
        </w:tc>
      </w:tr>
    </w:tbl>
    <w:p w:rsidR="0000482D" w:rsidRDefault="00917CC3">
      <w:pPr>
        <w:pStyle w:val="Heading3"/>
        <w:spacing w:after="280" w:afterAutospacing="1"/>
      </w:pPr>
      <w:r>
        <w:t>4</w:t>
      </w:r>
      <w:r w:rsidR="00881A15">
        <w:t>. References</w:t>
      </w:r>
    </w:p>
    <w:tbl>
      <w:tblPr>
        <w:tblW w:w="4950" w:type="pct"/>
        <w:tblCellSpacing w:w="15" w:type="dxa"/>
        <w:tblInd w:w="30" w:type="dxa"/>
        <w:tblCellMar>
          <w:top w:w="15" w:type="dxa"/>
          <w:left w:w="15" w:type="dxa"/>
          <w:bottom w:w="15" w:type="dxa"/>
          <w:right w:w="15" w:type="dxa"/>
        </w:tblCellMar>
        <w:tblLook w:val="04A0"/>
      </w:tblPr>
      <w:tblGrid>
        <w:gridCol w:w="3838"/>
        <w:gridCol w:w="5518"/>
      </w:tblGrid>
      <w:tr w:rsidR="0000482D">
        <w:trPr>
          <w:tblCellSpacing w:w="15" w:type="dxa"/>
        </w:trPr>
        <w:tc>
          <w:tcPr>
            <w:tcW w:w="0" w:type="auto"/>
            <w:shd w:val="clear" w:color="auto" w:fill="auto"/>
          </w:tcPr>
          <w:p w:rsidR="0000482D" w:rsidRDefault="00881A15">
            <w:bookmarkStart w:id="42" w:name="OAuth_Core_1.0_Revision_A"/>
            <w:r>
              <w:t>[OAuth Core 1.0 Revision A]</w:t>
            </w:r>
            <w:bookmarkEnd w:id="42"/>
          </w:p>
        </w:tc>
        <w:tc>
          <w:tcPr>
            <w:tcW w:w="0" w:type="auto"/>
            <w:shd w:val="clear" w:color="auto" w:fill="auto"/>
            <w:vAlign w:val="center"/>
          </w:tcPr>
          <w:p w:rsidR="0000482D" w:rsidRDefault="00881A15">
            <w:r>
              <w:t>OAuth Core Workgroup, “</w:t>
            </w:r>
            <w:hyperlink r:id="rId26" w:history="1">
              <w:r>
                <w:rPr>
                  <w:color w:val="0000FF"/>
                  <w:u w:val="single"/>
                </w:rPr>
                <w:t>OAuth Core 1.0 Revision A</w:t>
              </w:r>
            </w:hyperlink>
            <w:r>
              <w:t>.”</w:t>
            </w:r>
          </w:p>
        </w:tc>
      </w:tr>
      <w:tr w:rsidR="0000482D">
        <w:trPr>
          <w:tblCellSpacing w:w="15" w:type="dxa"/>
        </w:trPr>
        <w:tc>
          <w:tcPr>
            <w:tcW w:w="0" w:type="auto"/>
            <w:shd w:val="clear" w:color="auto" w:fill="auto"/>
          </w:tcPr>
          <w:p w:rsidR="0000482D" w:rsidRDefault="00881A15">
            <w:bookmarkStart w:id="43" w:name="OAuth_Problem_Reporting_Extension"/>
            <w:r>
              <w:t>[OAuth Problem Reporting Extension]</w:t>
            </w:r>
            <w:bookmarkEnd w:id="43"/>
          </w:p>
        </w:tc>
        <w:tc>
          <w:tcPr>
            <w:tcW w:w="0" w:type="auto"/>
            <w:shd w:val="clear" w:color="auto" w:fill="auto"/>
            <w:vAlign w:val="center"/>
          </w:tcPr>
          <w:p w:rsidR="0000482D" w:rsidRDefault="00881A15">
            <w:r>
              <w:t>Kristian, J., “</w:t>
            </w:r>
            <w:hyperlink r:id="rId27" w:history="1">
              <w:r>
                <w:rPr>
                  <w:color w:val="0000FF"/>
                  <w:u w:val="single"/>
                </w:rPr>
                <w:t>OAuth Problem Reporting Extension</w:t>
              </w:r>
            </w:hyperlink>
            <w:r>
              <w:t>.”</w:t>
            </w:r>
          </w:p>
        </w:tc>
      </w:tr>
      <w:tr w:rsidR="0000482D">
        <w:trPr>
          <w:tblCellSpacing w:w="15" w:type="dxa"/>
        </w:trPr>
        <w:tc>
          <w:tcPr>
            <w:tcW w:w="0" w:type="auto"/>
            <w:shd w:val="clear" w:color="auto" w:fill="auto"/>
          </w:tcPr>
          <w:p w:rsidR="0000482D" w:rsidRDefault="00881A15">
            <w:pPr>
              <w:rPr>
                <w:lang w:val="en-US"/>
              </w:rPr>
            </w:pPr>
            <w:bookmarkStart w:id="44" w:name="OAuth_Session_Extension"/>
            <w:r>
              <w:t>[OAuth Session Extension]</w:t>
            </w:r>
            <w:bookmarkEnd w:id="44"/>
          </w:p>
          <w:p w:rsidR="005D00E0" w:rsidRPr="005D00E0" w:rsidRDefault="005D00E0">
            <w:pPr>
              <w:rPr>
                <w:lang w:val="en-US"/>
              </w:rPr>
            </w:pPr>
          </w:p>
        </w:tc>
        <w:tc>
          <w:tcPr>
            <w:tcW w:w="0" w:type="auto"/>
            <w:shd w:val="clear" w:color="auto" w:fill="auto"/>
            <w:vAlign w:val="center"/>
          </w:tcPr>
          <w:p w:rsidR="005D00E0" w:rsidRPr="005D00E0" w:rsidRDefault="00881A15">
            <w:pPr>
              <w:rPr>
                <w:lang w:val="en-US"/>
              </w:rPr>
            </w:pPr>
            <w:r>
              <w:t>Tom, A., Alavilli, P., and G. Fletcher, “</w:t>
            </w:r>
            <w:hyperlink r:id="rId28" w:history="1">
              <w:r>
                <w:rPr>
                  <w:color w:val="0000FF"/>
                  <w:u w:val="single"/>
                </w:rPr>
                <w:t>OAuth Session</w:t>
              </w:r>
            </w:hyperlink>
            <w:r>
              <w:t>.”</w:t>
            </w:r>
          </w:p>
        </w:tc>
      </w:tr>
      <w:tr w:rsidR="005D00E0">
        <w:trPr>
          <w:tblCellSpacing w:w="15" w:type="dxa"/>
        </w:trPr>
        <w:tc>
          <w:tcPr>
            <w:tcW w:w="0" w:type="auto"/>
            <w:shd w:val="clear" w:color="auto" w:fill="auto"/>
          </w:tcPr>
          <w:p w:rsidR="005D00E0" w:rsidRDefault="005D00E0">
            <w:r>
              <w:rPr>
                <w:lang w:val="en-US"/>
              </w:rPr>
              <w:t>[HTML 4.01]</w:t>
            </w:r>
          </w:p>
        </w:tc>
        <w:tc>
          <w:tcPr>
            <w:tcW w:w="0" w:type="auto"/>
            <w:shd w:val="clear" w:color="auto" w:fill="auto"/>
            <w:vAlign w:val="center"/>
          </w:tcPr>
          <w:p w:rsidR="005D00E0" w:rsidRDefault="00CC1879">
            <w:hyperlink r:id="rId29" w:history="1">
              <w:r w:rsidR="005D00E0">
                <w:rPr>
                  <w:rStyle w:val="Hyperlink"/>
                  <w:rFonts w:ascii="Arial" w:hAnsi="Arial" w:cs="Arial"/>
                </w:rPr>
                <w:t>http://www.w3.org/TR/html401</w:t>
              </w:r>
            </w:hyperlink>
          </w:p>
        </w:tc>
      </w:tr>
    </w:tbl>
    <w:p w:rsidR="0000482D" w:rsidRDefault="00881A15">
      <w:pPr>
        <w:pStyle w:val="Table"/>
      </w:pPr>
      <w:bookmarkStart w:id="45" w:name="rfc.authors"/>
      <w:bookmarkEnd w:id="45"/>
      <w:r>
        <w:br/>
      </w:r>
      <w:r w:rsidR="00CC1879">
        <w:pict>
          <v:rect id="_x0000_i1043" style="width:6in;height:1.5pt" o:hralign="center" o:hrstd="t" o:hr="t" fillcolor="gray" stroked="f"/>
        </w:pict>
      </w:r>
    </w:p>
    <w:tbl>
      <w:tblPr>
        <w:tblW w:w="0" w:type="auto"/>
        <w:tblCellSpacing w:w="15" w:type="dxa"/>
        <w:tblInd w:w="30" w:type="dxa"/>
        <w:tblCellMar>
          <w:left w:w="0" w:type="dxa"/>
          <w:right w:w="0" w:type="dxa"/>
        </w:tblCellMar>
        <w:tblLook w:val="04A0"/>
      </w:tblPr>
      <w:tblGrid>
        <w:gridCol w:w="621"/>
      </w:tblGrid>
      <w:tr w:rsidR="0000482D">
        <w:trPr>
          <w:tblCellSpacing w:w="15" w:type="dxa"/>
        </w:trPr>
        <w:tc>
          <w:tcPr>
            <w:tcW w:w="0" w:type="auto"/>
            <w:shd w:val="clear" w:color="auto" w:fill="auto"/>
            <w:vAlign w:val="center"/>
          </w:tcPr>
          <w:p w:rsidR="0000482D" w:rsidRDefault="00CC1879">
            <w:hyperlink r:id="rId30" w:anchor="toc" w:history="1">
              <w:r w:rsidR="00881A15">
                <w:rPr>
                  <w:color w:val="0000FF"/>
                  <w:u w:val="single"/>
                </w:rPr>
                <w:t> TOC </w:t>
              </w:r>
            </w:hyperlink>
          </w:p>
        </w:tc>
      </w:tr>
    </w:tbl>
    <w:p w:rsidR="0000482D" w:rsidRDefault="00917CC3">
      <w:pPr>
        <w:pStyle w:val="Heading3"/>
        <w:spacing w:after="280" w:afterAutospacing="1"/>
      </w:pPr>
      <w:r>
        <w:t xml:space="preserve">5. </w:t>
      </w:r>
      <w:r w:rsidR="00881A15">
        <w:t>Author's Address</w:t>
      </w:r>
    </w:p>
    <w:tbl>
      <w:tblPr>
        <w:tblW w:w="4950" w:type="pct"/>
        <w:tblCellMar>
          <w:left w:w="0" w:type="dxa"/>
          <w:right w:w="0" w:type="dxa"/>
        </w:tblCellMar>
        <w:tblLook w:val="04A0"/>
      </w:tblPr>
      <w:tblGrid>
        <w:gridCol w:w="1877"/>
        <w:gridCol w:w="7389"/>
      </w:tblGrid>
      <w:tr w:rsidR="0000482D">
        <w:tc>
          <w:tcPr>
            <w:tcW w:w="0" w:type="auto"/>
            <w:shd w:val="clear" w:color="auto" w:fill="auto"/>
            <w:vAlign w:val="center"/>
          </w:tcPr>
          <w:p w:rsidR="0000482D" w:rsidRDefault="00881A15">
            <w:r>
              <w:t> </w:t>
            </w:r>
          </w:p>
        </w:tc>
        <w:tc>
          <w:tcPr>
            <w:tcW w:w="0" w:type="auto"/>
            <w:shd w:val="clear" w:color="auto" w:fill="auto"/>
            <w:vAlign w:val="center"/>
          </w:tcPr>
          <w:p w:rsidR="0000482D" w:rsidRDefault="00881A15">
            <w:r>
              <w:t>Simple Auth Working Group</w:t>
            </w:r>
          </w:p>
        </w:tc>
      </w:tr>
      <w:tr w:rsidR="0044646A">
        <w:tc>
          <w:tcPr>
            <w:tcW w:w="0" w:type="auto"/>
            <w:shd w:val="clear" w:color="auto" w:fill="auto"/>
            <w:vAlign w:val="center"/>
          </w:tcPr>
          <w:p w:rsidR="0044646A" w:rsidRDefault="0044646A">
            <w:pPr>
              <w:jc w:val="right"/>
            </w:pPr>
            <w:r>
              <w:lastRenderedPageBreak/>
              <w:t>Email: </w:t>
            </w:r>
          </w:p>
        </w:tc>
        <w:tc>
          <w:tcPr>
            <w:tcW w:w="0" w:type="auto"/>
            <w:shd w:val="clear" w:color="auto" w:fill="auto"/>
            <w:vAlign w:val="center"/>
          </w:tcPr>
          <w:p w:rsidR="0044646A" w:rsidRDefault="00CC1879">
            <w:hyperlink r:id="rId31" w:history="1">
              <w:r w:rsidR="0044646A">
                <w:rPr>
                  <w:color w:val="0000FF"/>
                  <w:u w:val="single"/>
                </w:rPr>
                <w:t>atom@yahoo-inc.com</w:t>
              </w:r>
            </w:hyperlink>
          </w:p>
        </w:tc>
      </w:tr>
      <w:tr w:rsidR="0044646A">
        <w:tc>
          <w:tcPr>
            <w:tcW w:w="0" w:type="auto"/>
            <w:shd w:val="clear" w:color="auto" w:fill="auto"/>
            <w:vAlign w:val="center"/>
          </w:tcPr>
          <w:p w:rsidR="0044646A" w:rsidRDefault="0044646A">
            <w:pPr>
              <w:jc w:val="right"/>
            </w:pPr>
            <w:r>
              <w:t>Email: </w:t>
            </w:r>
          </w:p>
        </w:tc>
        <w:tc>
          <w:tcPr>
            <w:tcW w:w="0" w:type="auto"/>
            <w:shd w:val="clear" w:color="auto" w:fill="auto"/>
            <w:vAlign w:val="center"/>
          </w:tcPr>
          <w:p w:rsidR="0044646A" w:rsidRDefault="0044646A">
            <w:r>
              <w:rPr>
                <w:color w:val="0000FF"/>
                <w:u w:val="single"/>
              </w:rPr>
              <w:t>dick.hardt@microsoft.com</w:t>
            </w:r>
          </w:p>
        </w:tc>
      </w:tr>
    </w:tbl>
    <w:p w:rsidR="0000482D" w:rsidRDefault="0000482D">
      <w:pPr>
        <w:spacing w:after="280" w:afterAutospacing="1"/>
      </w:pPr>
    </w:p>
    <w:sectPr w:rsidR="0000482D" w:rsidSect="0000482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ndrew L Arnott" w:date="2009-08-29T16:30:00Z" w:initials="ALA">
    <w:p w:rsidR="008A3164" w:rsidRDefault="008A3164">
      <w:pPr>
        <w:pStyle w:val="CommentText"/>
        <w:rPr>
          <w:lang w:val="en-US"/>
        </w:rPr>
      </w:pPr>
      <w:r>
        <w:rPr>
          <w:rStyle w:val="CommentReference"/>
        </w:rPr>
        <w:annotationRef/>
      </w:r>
      <w:r>
        <w:rPr>
          <w:lang w:val="en-US"/>
        </w:rPr>
        <w:t>Whose perspective is this being written for?  The Token Issuer, SP, or Consumer?  Must be the Token Issuer, because the Consumer doesn’t obtain credentials in any of these sub-sections.</w:t>
      </w:r>
    </w:p>
    <w:p w:rsidR="008A3164" w:rsidRPr="008A3164" w:rsidRDefault="008A3164">
      <w:pPr>
        <w:pStyle w:val="CommentText"/>
        <w:rPr>
          <w:lang w:val="en-US"/>
        </w:rPr>
      </w:pPr>
      <w:r>
        <w:rPr>
          <w:lang w:val="en-US"/>
        </w:rPr>
        <w:t xml:space="preserve">I find the layout of information confusing.  Can we put this in a </w:t>
      </w:r>
      <w:proofErr w:type="spellStart"/>
      <w:r>
        <w:rPr>
          <w:lang w:val="en-US"/>
        </w:rPr>
        <w:t>Request+Response</w:t>
      </w:r>
      <w:proofErr w:type="spellEnd"/>
      <w:r>
        <w:rPr>
          <w:lang w:val="en-US"/>
        </w:rPr>
        <w:t xml:space="preserve"> format like </w:t>
      </w:r>
      <w:proofErr w:type="spellStart"/>
      <w:r>
        <w:rPr>
          <w:lang w:val="en-US"/>
        </w:rPr>
        <w:t>OpenID</w:t>
      </w:r>
      <w:proofErr w:type="spellEnd"/>
      <w:r>
        <w:rPr>
          <w:lang w:val="en-US"/>
        </w:rPr>
        <w:t xml:space="preserve"> or </w:t>
      </w:r>
      <w:proofErr w:type="spellStart"/>
      <w:r>
        <w:rPr>
          <w:lang w:val="en-US"/>
        </w:rPr>
        <w:t>OAuth</w:t>
      </w:r>
      <w:proofErr w:type="spellEnd"/>
      <w:r>
        <w:rPr>
          <w:lang w:val="en-US"/>
        </w:rPr>
        <w:t xml:space="preserve">?  It seems like 2.1 is all about the various ways the initial request can be made, including responses in only some cases, and never the ultimate response.  Section 2.2 is about the ultimate response to the request(s) and response (if any) in section 2.1.  Is that right?  </w:t>
      </w:r>
    </w:p>
  </w:comment>
  <w:comment w:id="11" w:author="Andrew L Arnott" w:date="2009-08-29T16:06:00Z" w:initials="ALA">
    <w:p w:rsidR="004023A7" w:rsidRPr="004023A7" w:rsidRDefault="004023A7">
      <w:pPr>
        <w:pStyle w:val="CommentText"/>
        <w:rPr>
          <w:lang w:val="en-US"/>
        </w:rPr>
      </w:pPr>
      <w:r>
        <w:rPr>
          <w:rStyle w:val="CommentReference"/>
        </w:rPr>
        <w:annotationRef/>
      </w:r>
      <w:r>
        <w:rPr>
          <w:lang w:val="en-US"/>
        </w:rPr>
        <w:t>Wait… I thought the Token Issuer only provided short lived access tokens.  Why is it providing long lived credentials here?</w:t>
      </w:r>
    </w:p>
  </w:comment>
  <w:comment w:id="12" w:author="Andrew L Arnott" w:date="2009-08-29T16:10:00Z" w:initials="ALA">
    <w:p w:rsidR="00E55F70" w:rsidRPr="00E55F70" w:rsidRDefault="00E55F70">
      <w:pPr>
        <w:pStyle w:val="CommentText"/>
        <w:rPr>
          <w:lang w:val="en-US"/>
        </w:rPr>
      </w:pPr>
      <w:r>
        <w:rPr>
          <w:rStyle w:val="CommentReference"/>
        </w:rPr>
        <w:annotationRef/>
      </w:r>
      <w:r>
        <w:rPr>
          <w:lang w:val="en-US"/>
        </w:rPr>
        <w:t xml:space="preserve">In which case, what is the value for </w:t>
      </w:r>
      <w:proofErr w:type="spellStart"/>
      <w:r>
        <w:rPr>
          <w:lang w:val="en-US"/>
        </w:rPr>
        <w:t>sa_callback</w:t>
      </w:r>
      <w:proofErr w:type="spellEnd"/>
      <w:r>
        <w:rPr>
          <w:lang w:val="en-US"/>
        </w:rPr>
        <w:t xml:space="preserve"> since it’s required?  In </w:t>
      </w:r>
      <w:proofErr w:type="spellStart"/>
      <w:r>
        <w:rPr>
          <w:lang w:val="en-US"/>
        </w:rPr>
        <w:t>OAuth</w:t>
      </w:r>
      <w:proofErr w:type="spellEnd"/>
      <w:r>
        <w:rPr>
          <w:lang w:val="en-US"/>
        </w:rPr>
        <w:t>, it’s “</w:t>
      </w:r>
      <w:proofErr w:type="spellStart"/>
      <w:r>
        <w:rPr>
          <w:lang w:val="en-US"/>
        </w:rPr>
        <w:t>oob</w:t>
      </w:r>
      <w:proofErr w:type="spellEnd"/>
      <w:r>
        <w:rPr>
          <w:lang w:val="en-US"/>
        </w:rPr>
        <w:t xml:space="preserve">” for this scenario, but </w:t>
      </w:r>
      <w:r w:rsidRPr="00E55F70">
        <w:rPr>
          <w:i/>
          <w:lang w:val="en-US"/>
        </w:rPr>
        <w:t>this</w:t>
      </w:r>
      <w:r>
        <w:rPr>
          <w:lang w:val="en-US"/>
        </w:rPr>
        <w:t xml:space="preserve"> spec is silent, saying to use “</w:t>
      </w:r>
      <w:proofErr w:type="spellStart"/>
      <w:r>
        <w:rPr>
          <w:lang w:val="en-US"/>
        </w:rPr>
        <w:t>oob</w:t>
      </w:r>
      <w:proofErr w:type="spellEnd"/>
      <w:r>
        <w:rPr>
          <w:lang w:val="en-US"/>
        </w:rPr>
        <w:t>” only for desktop apps.</w:t>
      </w:r>
      <w:r w:rsidR="00064F8D">
        <w:rPr>
          <w:lang w:val="en-US"/>
        </w:rPr>
        <w:t xml:space="preserve">  But perhaps it must be a URI in this case and it simply must match the </w:t>
      </w:r>
      <w:proofErr w:type="spellStart"/>
      <w:r w:rsidR="00064F8D">
        <w:rPr>
          <w:lang w:val="en-US"/>
        </w:rPr>
        <w:t>the</w:t>
      </w:r>
      <w:proofErr w:type="spellEnd"/>
      <w:r w:rsidR="00064F8D">
        <w:rPr>
          <w:lang w:val="en-US"/>
        </w:rPr>
        <w:t xml:space="preserve"> pre-registered value with the Token Issuer?  Either way, I think it should be explicitly given here.</w:t>
      </w:r>
    </w:p>
  </w:comment>
  <w:comment w:id="13" w:author="Andrew L Arnott" w:date="2009-08-29T16:12:00Z" w:initials="ALA">
    <w:p w:rsidR="00AA1752" w:rsidRPr="00AA1752" w:rsidRDefault="00AA1752">
      <w:pPr>
        <w:pStyle w:val="CommentText"/>
        <w:rPr>
          <w:lang w:val="en-US"/>
        </w:rPr>
      </w:pPr>
      <w:r>
        <w:rPr>
          <w:rStyle w:val="CommentReference"/>
        </w:rPr>
        <w:annotationRef/>
      </w:r>
      <w:r>
        <w:rPr>
          <w:lang w:val="en-US"/>
        </w:rPr>
        <w:t xml:space="preserve">Issues with </w:t>
      </w:r>
      <w:proofErr w:type="spellStart"/>
      <w:r>
        <w:rPr>
          <w:lang w:val="en-US"/>
        </w:rPr>
        <w:t>OpenID</w:t>
      </w:r>
      <w:proofErr w:type="spellEnd"/>
      <w:r>
        <w:rPr>
          <w:lang w:val="en-US"/>
        </w:rPr>
        <w:t xml:space="preserve"> have come up for some values like this because no maximum length, or set of allowable characters were given.  Can we get some guidance here?</w:t>
      </w:r>
    </w:p>
  </w:comment>
  <w:comment w:id="14" w:author="Andrew L Arnott" w:date="2009-08-29T16:09:00Z" w:initials="ALA">
    <w:p w:rsidR="00064F8D" w:rsidRPr="00064F8D" w:rsidRDefault="00064F8D">
      <w:pPr>
        <w:pStyle w:val="CommentText"/>
        <w:rPr>
          <w:lang w:val="en-US"/>
        </w:rPr>
      </w:pPr>
      <w:r>
        <w:rPr>
          <w:rStyle w:val="CommentReference"/>
        </w:rPr>
        <w:annotationRef/>
      </w:r>
      <w:r>
        <w:rPr>
          <w:lang w:val="en-US"/>
        </w:rPr>
        <w:t>This sounds very susceptible to user tampering unless the consumer signs the value.  Perhaps that should be mentioned somewhere?</w:t>
      </w:r>
    </w:p>
  </w:comment>
  <w:comment w:id="15" w:author="Andrew L Arnott" w:date="2009-08-29T16:14:00Z" w:initials="ALA">
    <w:p w:rsidR="002D41FC" w:rsidRPr="002D41FC" w:rsidRDefault="002D41FC">
      <w:pPr>
        <w:pStyle w:val="CommentText"/>
        <w:rPr>
          <w:lang w:val="en-US"/>
        </w:rPr>
      </w:pPr>
      <w:r>
        <w:rPr>
          <w:rStyle w:val="CommentReference"/>
        </w:rPr>
        <w:annotationRef/>
      </w:r>
      <w:r>
        <w:rPr>
          <w:lang w:val="en-US"/>
        </w:rPr>
        <w:t xml:space="preserve">Perhaps a security advisory that this state should not associate the auth request with the user requesting the auth.  I think it opens up social engineering attacks like in </w:t>
      </w:r>
      <w:proofErr w:type="spellStart"/>
      <w:r>
        <w:rPr>
          <w:lang w:val="en-US"/>
        </w:rPr>
        <w:t>OAuth</w:t>
      </w:r>
      <w:proofErr w:type="spellEnd"/>
      <w:r>
        <w:rPr>
          <w:lang w:val="en-US"/>
        </w:rPr>
        <w:t xml:space="preserve"> 1.0 if the Consumer associates the request with the user before authorization has been completed.</w:t>
      </w:r>
    </w:p>
  </w:comment>
  <w:comment w:id="17" w:author="Andrew L Arnott" w:date="2009-08-29T16:11:00Z" w:initials="ALA">
    <w:p w:rsidR="00DB0508" w:rsidRPr="00DB0508" w:rsidRDefault="00DB0508">
      <w:pPr>
        <w:pStyle w:val="CommentText"/>
        <w:rPr>
          <w:lang w:val="en-US"/>
        </w:rPr>
      </w:pPr>
      <w:r>
        <w:rPr>
          <w:rStyle w:val="CommentReference"/>
        </w:rPr>
        <w:annotationRef/>
      </w:r>
      <w:r>
        <w:rPr>
          <w:lang w:val="en-US"/>
        </w:rPr>
        <w:t>What if it did specify “</w:t>
      </w:r>
      <w:proofErr w:type="spellStart"/>
      <w:r>
        <w:rPr>
          <w:lang w:val="en-US"/>
        </w:rPr>
        <w:t>oob</w:t>
      </w:r>
      <w:proofErr w:type="spellEnd"/>
      <w:r>
        <w:rPr>
          <w:lang w:val="en-US"/>
        </w:rPr>
        <w:t>”, but the callback URL was pre-registered with the Token Issuer?  (</w:t>
      </w:r>
      <w:proofErr w:type="gramStart"/>
      <w:r>
        <w:rPr>
          <w:lang w:val="en-US"/>
        </w:rPr>
        <w:t>see</w:t>
      </w:r>
      <w:proofErr w:type="gramEnd"/>
      <w:r>
        <w:rPr>
          <w:lang w:val="en-US"/>
        </w:rPr>
        <w:t xml:space="preserve"> above comment, as this one might not apply if “</w:t>
      </w:r>
      <w:proofErr w:type="spellStart"/>
      <w:r>
        <w:rPr>
          <w:lang w:val="en-US"/>
        </w:rPr>
        <w:t>oob</w:t>
      </w:r>
      <w:proofErr w:type="spellEnd"/>
      <w:r>
        <w:rPr>
          <w:lang w:val="en-US"/>
        </w:rPr>
        <w:t>” means strictly that no redirect will be used).</w:t>
      </w:r>
    </w:p>
  </w:comment>
  <w:comment w:id="20" w:author="Andrew L Arnott" w:date="2009-08-29T16:15:00Z" w:initials="ALA">
    <w:p w:rsidR="00510FF0" w:rsidRPr="00510FF0" w:rsidRDefault="00510FF0">
      <w:pPr>
        <w:pStyle w:val="CommentText"/>
        <w:rPr>
          <w:lang w:val="en-US"/>
        </w:rPr>
      </w:pPr>
      <w:r>
        <w:rPr>
          <w:rStyle w:val="CommentReference"/>
        </w:rPr>
        <w:annotationRef/>
      </w:r>
      <w:r>
        <w:rPr>
          <w:lang w:val="en-US"/>
        </w:rPr>
        <w:t xml:space="preserve">Awesome.  </w:t>
      </w:r>
      <w:proofErr w:type="spellStart"/>
      <w:r>
        <w:rPr>
          <w:lang w:val="en-US"/>
        </w:rPr>
        <w:t>OAuth’s</w:t>
      </w:r>
      <w:proofErr w:type="spellEnd"/>
      <w:r>
        <w:rPr>
          <w:lang w:val="en-US"/>
        </w:rPr>
        <w:t xml:space="preserve"> flexibility to use an HTTP Authorization header, GET or POST was crazy to support.  Thanks for just making it POST.</w:t>
      </w:r>
    </w:p>
  </w:comment>
  <w:comment w:id="21" w:author="Andrew L Arnott" w:date="2009-08-29T16:17:00Z" w:initials="ALA">
    <w:p w:rsidR="00510FF0" w:rsidRPr="00510FF0" w:rsidRDefault="00510FF0">
      <w:pPr>
        <w:pStyle w:val="CommentText"/>
        <w:rPr>
          <w:lang w:val="en-US"/>
        </w:rPr>
      </w:pPr>
      <w:r>
        <w:rPr>
          <w:rStyle w:val="CommentReference"/>
        </w:rPr>
        <w:annotationRef/>
      </w:r>
      <w:r>
        <w:rPr>
          <w:lang w:val="en-US"/>
        </w:rPr>
        <w:t xml:space="preserve">This must be a mitigation against man in the middle attacks on the initial authorization request.  Note to self: think about how the </w:t>
      </w:r>
      <w:proofErr w:type="spellStart"/>
      <w:r>
        <w:rPr>
          <w:lang w:val="en-US"/>
        </w:rPr>
        <w:t>sa_consumer_state</w:t>
      </w:r>
      <w:proofErr w:type="spellEnd"/>
      <w:r>
        <w:rPr>
          <w:lang w:val="en-US"/>
        </w:rPr>
        <w:t xml:space="preserve">, the </w:t>
      </w:r>
      <w:proofErr w:type="spellStart"/>
      <w:r>
        <w:rPr>
          <w:lang w:val="en-US"/>
        </w:rPr>
        <w:t>sa_callback</w:t>
      </w:r>
      <w:proofErr w:type="spellEnd"/>
      <w:r>
        <w:rPr>
          <w:lang w:val="en-US"/>
        </w:rPr>
        <w:t xml:space="preserve"> and possible attacks are mitigated here.</w:t>
      </w:r>
    </w:p>
  </w:comment>
  <w:comment w:id="22" w:author="Andrew L Arnott" w:date="2009-08-29T16:18:00Z" w:initials="ALA">
    <w:p w:rsidR="00D77BF5" w:rsidRPr="00D77BF5" w:rsidRDefault="00D77BF5">
      <w:pPr>
        <w:pStyle w:val="CommentText"/>
        <w:rPr>
          <w:lang w:val="en-US"/>
        </w:rPr>
      </w:pPr>
      <w:r>
        <w:rPr>
          <w:rStyle w:val="CommentReference"/>
        </w:rPr>
        <w:annotationRef/>
      </w:r>
      <w:r>
        <w:rPr>
          <w:lang w:val="en-US"/>
        </w:rPr>
        <w:t xml:space="preserve">Hmmm… </w:t>
      </w:r>
      <w:proofErr w:type="spellStart"/>
      <w:r>
        <w:rPr>
          <w:lang w:val="en-US"/>
        </w:rPr>
        <w:t>OAuth</w:t>
      </w:r>
      <w:proofErr w:type="spellEnd"/>
      <w:r>
        <w:rPr>
          <w:lang w:val="en-US"/>
        </w:rPr>
        <w:t xml:space="preserve"> forbad additional parameters at this stage, in order to force all arrangements to be made in the initial request that is displayed to the user, in order to prevent SPs from accidentally upgrading an authorization after the user gave it.</w:t>
      </w:r>
    </w:p>
  </w:comment>
  <w:comment w:id="25" w:author="Andrew L Arnott" w:date="2009-08-29T16:25:00Z" w:initials="ALA">
    <w:p w:rsidR="0060157C" w:rsidRPr="0060157C" w:rsidRDefault="0060157C">
      <w:pPr>
        <w:pStyle w:val="CommentText"/>
        <w:rPr>
          <w:lang w:val="en-US"/>
        </w:rPr>
      </w:pPr>
      <w:r>
        <w:rPr>
          <w:rStyle w:val="CommentReference"/>
        </w:rPr>
        <w:annotationRef/>
      </w:r>
      <w:r>
        <w:rPr>
          <w:lang w:val="en-US"/>
        </w:rPr>
        <w:t>Deploying clients that are customized at each download with unique and pre-registered credentials is problematic.  I’d rather see a way for consumers to request new account credentials that precede this call.</w:t>
      </w:r>
    </w:p>
  </w:comment>
  <w:comment w:id="26" w:author="Andrew L Arnott" w:date="2009-08-29T16:25:00Z" w:initials="ALA">
    <w:p w:rsidR="0060157C" w:rsidRPr="0060157C" w:rsidRDefault="0060157C">
      <w:pPr>
        <w:pStyle w:val="CommentText"/>
        <w:rPr>
          <w:lang w:val="en-US"/>
        </w:rPr>
      </w:pPr>
      <w:r>
        <w:rPr>
          <w:rStyle w:val="CommentReference"/>
        </w:rPr>
        <w:annotationRef/>
      </w:r>
      <w:r>
        <w:rPr>
          <w:lang w:val="en-US"/>
        </w:rPr>
        <w:t>Why have two halves to this credential?  Why not just a single cryptographically strong string?  I don’t think breaking them up into two parts really gains us anything.</w:t>
      </w:r>
    </w:p>
  </w:comment>
  <w:comment w:id="30" w:author="Andrew L Arnott" w:date="2009-08-29T16:32:00Z" w:initials="ALA">
    <w:p w:rsidR="00582FCC" w:rsidRPr="00582FCC" w:rsidRDefault="00582FCC">
      <w:pPr>
        <w:pStyle w:val="CommentText"/>
        <w:rPr>
          <w:lang w:val="en-US"/>
        </w:rPr>
      </w:pPr>
      <w:r>
        <w:rPr>
          <w:rStyle w:val="CommentReference"/>
        </w:rPr>
        <w:annotationRef/>
      </w:r>
      <w:r>
        <w:rPr>
          <w:lang w:val="en-US"/>
        </w:rPr>
        <w:t>Why is this optional?  If a token never expires, then that sort of makes sense, but what if the token does expire, and this is still optional?  It just makes life harder for the consumer.  Perhaps it may only be omitted if the token doesn’t have a preset expiration date.</w:t>
      </w:r>
    </w:p>
  </w:comment>
  <w:comment w:id="31" w:author="Andrew L Arnott" w:date="2009-08-29T16:32:00Z" w:initials="ALA">
    <w:p w:rsidR="00D74795" w:rsidRPr="00D74795" w:rsidRDefault="00D74795">
      <w:pPr>
        <w:pStyle w:val="CommentText"/>
        <w:rPr>
          <w:lang w:val="en-US"/>
        </w:rPr>
      </w:pPr>
      <w:r>
        <w:rPr>
          <w:rStyle w:val="CommentReference"/>
        </w:rPr>
        <w:annotationRef/>
      </w:r>
      <w:r>
        <w:rPr>
          <w:lang w:val="en-US"/>
        </w:rPr>
        <w:t>If the web service filling the Token Issuer role is not available, what are the odds that the service that is filling in for it will abide by this spec and return the right HTTP error code?</w:t>
      </w:r>
    </w:p>
  </w:comment>
  <w:comment w:id="36" w:author="Andrew L Arnott" w:date="2009-08-29T16:35:00Z" w:initials="ALA">
    <w:p w:rsidR="001E6D4F" w:rsidRPr="001E6D4F" w:rsidRDefault="001E6D4F">
      <w:pPr>
        <w:pStyle w:val="CommentText"/>
        <w:rPr>
          <w:lang w:val="en-US"/>
        </w:rPr>
      </w:pPr>
      <w:r>
        <w:rPr>
          <w:rStyle w:val="CommentReference"/>
        </w:rPr>
        <w:annotationRef/>
      </w:r>
      <w:r>
        <w:rPr>
          <w:lang w:val="en-US"/>
        </w:rPr>
        <w:t>Whoa, but those steps involved sending the user to the token issuer’s web site, or demanding the user’s username/password credentials directly.  If these tokens are supposed to expire “frequently”, with an hour given as an example, that means consumers would be challenging users for their credentials every 60 minutes, wouldn’t it?  That doesn’t sound user friendly.</w:t>
      </w:r>
    </w:p>
  </w:comment>
  <w:comment w:id="40" w:author="Andrew L Arnott" w:date="2009-08-29T16:35:00Z" w:initials="ALA">
    <w:p w:rsidR="00D96BC9" w:rsidRPr="00D96BC9" w:rsidRDefault="00D96BC9">
      <w:pPr>
        <w:pStyle w:val="CommentText"/>
        <w:rPr>
          <w:lang w:val="en-US"/>
        </w:rPr>
      </w:pPr>
      <w:proofErr w:type="spellStart"/>
      <w:r>
        <w:rPr>
          <w:lang w:val="en-US"/>
        </w:rPr>
        <w:t>sa_</w:t>
      </w:r>
      <w:r>
        <w:rPr>
          <w:rStyle w:val="CommentReference"/>
        </w:rPr>
        <w:annotationRef/>
      </w:r>
      <w:r>
        <w:rPr>
          <w:lang w:val="en-US"/>
        </w:rPr>
        <w:t>consumer_state</w:t>
      </w:r>
      <w:proofErr w:type="spellEnd"/>
      <w:r>
        <w:rPr>
          <w:lang w:val="en-US"/>
        </w:rPr>
        <w:t xml:space="preserve"> signing for one…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30EADB0E">
      <w:start w:val="1"/>
      <w:numFmt w:val="decimal"/>
      <w:lvlText w:val="%1."/>
      <w:lvlJc w:val="left"/>
      <w:pPr>
        <w:tabs>
          <w:tab w:val="num" w:pos="720"/>
        </w:tabs>
        <w:ind w:left="720" w:hanging="360"/>
      </w:pPr>
    </w:lvl>
    <w:lvl w:ilvl="1" w:tplc="2AE86912">
      <w:start w:val="1"/>
      <w:numFmt w:val="lowerLetter"/>
      <w:lvlText w:val="%2."/>
      <w:lvlJc w:val="left"/>
      <w:pPr>
        <w:tabs>
          <w:tab w:val="num" w:pos="1440"/>
        </w:tabs>
        <w:ind w:left="1440" w:hanging="360"/>
      </w:pPr>
    </w:lvl>
    <w:lvl w:ilvl="2" w:tplc="57387016">
      <w:start w:val="1"/>
      <w:numFmt w:val="lowerRoman"/>
      <w:lvlText w:val="%3."/>
      <w:lvlJc w:val="right"/>
      <w:pPr>
        <w:tabs>
          <w:tab w:val="num" w:pos="2160"/>
        </w:tabs>
        <w:ind w:left="2160" w:hanging="180"/>
      </w:pPr>
    </w:lvl>
    <w:lvl w:ilvl="3" w:tplc="7E68D130">
      <w:start w:val="1"/>
      <w:numFmt w:val="decimal"/>
      <w:lvlText w:val="%4."/>
      <w:lvlJc w:val="left"/>
      <w:pPr>
        <w:tabs>
          <w:tab w:val="num" w:pos="2880"/>
        </w:tabs>
        <w:ind w:left="2880" w:hanging="360"/>
      </w:pPr>
    </w:lvl>
    <w:lvl w:ilvl="4" w:tplc="CACA3A84">
      <w:start w:val="1"/>
      <w:numFmt w:val="lowerLetter"/>
      <w:lvlText w:val="%5."/>
      <w:lvlJc w:val="left"/>
      <w:pPr>
        <w:tabs>
          <w:tab w:val="num" w:pos="3600"/>
        </w:tabs>
        <w:ind w:left="3600" w:hanging="360"/>
      </w:pPr>
    </w:lvl>
    <w:lvl w:ilvl="5" w:tplc="34E0C8CC">
      <w:start w:val="1"/>
      <w:numFmt w:val="lowerRoman"/>
      <w:lvlText w:val="%6."/>
      <w:lvlJc w:val="right"/>
      <w:pPr>
        <w:tabs>
          <w:tab w:val="num" w:pos="4320"/>
        </w:tabs>
        <w:ind w:left="4320" w:hanging="180"/>
      </w:pPr>
    </w:lvl>
    <w:lvl w:ilvl="6" w:tplc="F390844C">
      <w:start w:val="1"/>
      <w:numFmt w:val="decimal"/>
      <w:lvlText w:val="%7."/>
      <w:lvlJc w:val="left"/>
      <w:pPr>
        <w:tabs>
          <w:tab w:val="num" w:pos="5040"/>
        </w:tabs>
        <w:ind w:left="5040" w:hanging="360"/>
      </w:pPr>
    </w:lvl>
    <w:lvl w:ilvl="7" w:tplc="D9FAEC44">
      <w:start w:val="1"/>
      <w:numFmt w:val="lowerLetter"/>
      <w:lvlText w:val="%8."/>
      <w:lvlJc w:val="left"/>
      <w:pPr>
        <w:tabs>
          <w:tab w:val="num" w:pos="5760"/>
        </w:tabs>
        <w:ind w:left="5760" w:hanging="360"/>
      </w:pPr>
    </w:lvl>
    <w:lvl w:ilvl="8" w:tplc="AD36A374">
      <w:start w:val="1"/>
      <w:numFmt w:val="lowerRoman"/>
      <w:lvlText w:val="%9."/>
      <w:lvlJc w:val="right"/>
      <w:pPr>
        <w:tabs>
          <w:tab w:val="num" w:pos="6480"/>
        </w:tabs>
        <w:ind w:left="6480" w:hanging="180"/>
      </w:pPr>
    </w:lvl>
  </w:abstractNum>
  <w:abstractNum w:abstractNumId="1">
    <w:nsid w:val="0F2F28A2"/>
    <w:multiLevelType w:val="hybridMultilevel"/>
    <w:tmpl w:val="F3AA78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1E2196"/>
    <w:multiLevelType w:val="hybridMultilevel"/>
    <w:tmpl w:val="D344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151F8"/>
    <w:multiLevelType w:val="hybridMultilevel"/>
    <w:tmpl w:val="A050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A20C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ED332B"/>
    <w:multiLevelType w:val="multilevel"/>
    <w:tmpl w:val="F3AA78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6974553A"/>
    <w:multiLevelType w:val="multilevel"/>
    <w:tmpl w:val="94ACFD8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9FA5B26"/>
    <w:multiLevelType w:val="hybridMultilevel"/>
    <w:tmpl w:val="327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oNotTrackMoves/>
  <w:defaultTabStop w:val="720"/>
  <w:noPunctuationKerning/>
  <w:characterSpacingControl w:val="doNotCompress"/>
  <w:compat/>
  <w:rsids>
    <w:rsidRoot w:val="0000482D"/>
    <w:rsid w:val="0000482D"/>
    <w:rsid w:val="00062EE1"/>
    <w:rsid w:val="00064F8D"/>
    <w:rsid w:val="00067F9E"/>
    <w:rsid w:val="000F52A2"/>
    <w:rsid w:val="001E6D4F"/>
    <w:rsid w:val="00263F20"/>
    <w:rsid w:val="0028161A"/>
    <w:rsid w:val="002B615E"/>
    <w:rsid w:val="002D41FC"/>
    <w:rsid w:val="003844C0"/>
    <w:rsid w:val="004023A7"/>
    <w:rsid w:val="0044646A"/>
    <w:rsid w:val="0049552B"/>
    <w:rsid w:val="00510FF0"/>
    <w:rsid w:val="00582FCC"/>
    <w:rsid w:val="005D00E0"/>
    <w:rsid w:val="0060157C"/>
    <w:rsid w:val="00673F97"/>
    <w:rsid w:val="00683649"/>
    <w:rsid w:val="00702792"/>
    <w:rsid w:val="00826DDF"/>
    <w:rsid w:val="00881A15"/>
    <w:rsid w:val="008A3164"/>
    <w:rsid w:val="00917CC3"/>
    <w:rsid w:val="00A5549D"/>
    <w:rsid w:val="00AA1752"/>
    <w:rsid w:val="00C45F71"/>
    <w:rsid w:val="00CA6CAB"/>
    <w:rsid w:val="00CC1879"/>
    <w:rsid w:val="00CF21A9"/>
    <w:rsid w:val="00D74795"/>
    <w:rsid w:val="00D77BF5"/>
    <w:rsid w:val="00D96BC9"/>
    <w:rsid w:val="00DB0508"/>
    <w:rsid w:val="00DE1656"/>
    <w:rsid w:val="00E55F70"/>
    <w:rsid w:val="00ED3083"/>
    <w:rsid w:val="00EE577A"/>
    <w:rsid w:val="00EF42C1"/>
    <w:rsid w:val="00F01966"/>
    <w:rsid w:val="00F3385A"/>
    <w:rsid w:val="00F36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heading 3" w:uiPriority="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il"/>
        <w:left w:val="nil"/>
        <w:bottom w:val="nil"/>
        <w:right w:val="nil"/>
      </w:pBdr>
      <w:shd w:val="solid" w:color="FFFFFF" w:fill="auto"/>
    </w:pPr>
    <w:rPr>
      <w:rFonts w:ascii="Verdana" w:eastAsia="Verdana" w:hAnsi="Verdana" w:cs="Verdana"/>
      <w:szCs w:val="24"/>
      <w:bdr w:val="nil"/>
      <w:shd w:val="solid" w:color="FFFFFF" w:fill="auto"/>
      <w:lang w:val="ru-RU" w:eastAsia="ru-RU"/>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00482D"/>
  </w:style>
  <w:style w:type="paragraph" w:styleId="ListParagraph">
    <w:name w:val="List Paragraph"/>
    <w:basedOn w:val="Normal"/>
    <w:uiPriority w:val="99"/>
    <w:unhideWhenUsed/>
    <w:rsid w:val="00263F20"/>
    <w:pPr>
      <w:ind w:left="720"/>
      <w:contextualSpacing/>
    </w:pPr>
  </w:style>
  <w:style w:type="paragraph" w:styleId="BalloonText">
    <w:name w:val="Balloon Text"/>
    <w:basedOn w:val="Normal"/>
    <w:link w:val="BalloonTextChar"/>
    <w:uiPriority w:val="99"/>
    <w:semiHidden/>
    <w:unhideWhenUsed/>
    <w:rsid w:val="0028161A"/>
    <w:rPr>
      <w:rFonts w:ascii="Tahoma" w:hAnsi="Tahoma" w:cs="Tahoma"/>
      <w:sz w:val="16"/>
      <w:szCs w:val="16"/>
    </w:rPr>
  </w:style>
  <w:style w:type="character" w:customStyle="1" w:styleId="BalloonTextChar">
    <w:name w:val="Balloon Text Char"/>
    <w:basedOn w:val="DefaultParagraphFont"/>
    <w:link w:val="BalloonText"/>
    <w:uiPriority w:val="99"/>
    <w:semiHidden/>
    <w:rsid w:val="0028161A"/>
    <w:rPr>
      <w:rFonts w:ascii="Tahoma" w:eastAsia="Verdana" w:hAnsi="Tahoma" w:cs="Tahoma"/>
      <w:sz w:val="16"/>
      <w:szCs w:val="16"/>
      <w:bdr w:val="nil"/>
      <w:shd w:val="solid" w:color="FFFFFF" w:fill="auto"/>
      <w:lang w:val="ru-RU" w:eastAsia="ru-RU"/>
    </w:rPr>
  </w:style>
  <w:style w:type="character" w:styleId="Hyperlink">
    <w:name w:val="Hyperlink"/>
    <w:basedOn w:val="DefaultParagraphFont"/>
    <w:uiPriority w:val="99"/>
    <w:semiHidden/>
    <w:unhideWhenUsed/>
    <w:rsid w:val="005D00E0"/>
    <w:rPr>
      <w:color w:val="0000CC"/>
      <w:u w:val="single"/>
      <w:shd w:val="clear" w:color="auto" w:fill="auto"/>
    </w:rPr>
  </w:style>
  <w:style w:type="character" w:styleId="CommentReference">
    <w:name w:val="annotation reference"/>
    <w:basedOn w:val="DefaultParagraphFont"/>
    <w:uiPriority w:val="99"/>
    <w:semiHidden/>
    <w:unhideWhenUsed/>
    <w:rsid w:val="004023A7"/>
    <w:rPr>
      <w:sz w:val="16"/>
      <w:szCs w:val="16"/>
    </w:rPr>
  </w:style>
  <w:style w:type="paragraph" w:styleId="CommentText">
    <w:name w:val="annotation text"/>
    <w:basedOn w:val="Normal"/>
    <w:link w:val="CommentTextChar"/>
    <w:uiPriority w:val="99"/>
    <w:semiHidden/>
    <w:unhideWhenUsed/>
    <w:rsid w:val="004023A7"/>
    <w:rPr>
      <w:szCs w:val="20"/>
    </w:rPr>
  </w:style>
  <w:style w:type="character" w:customStyle="1" w:styleId="CommentTextChar">
    <w:name w:val="Comment Text Char"/>
    <w:basedOn w:val="DefaultParagraphFont"/>
    <w:link w:val="CommentText"/>
    <w:uiPriority w:val="99"/>
    <w:semiHidden/>
    <w:rsid w:val="004023A7"/>
    <w:rPr>
      <w:rFonts w:ascii="Verdana" w:eastAsia="Verdana" w:hAnsi="Verdana" w:cs="Verdana"/>
      <w:bdr w:val="nil"/>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4023A7"/>
    <w:rPr>
      <w:b/>
      <w:bCs/>
    </w:rPr>
  </w:style>
  <w:style w:type="character" w:customStyle="1" w:styleId="CommentSubjectChar">
    <w:name w:val="Comment Subject Char"/>
    <w:basedOn w:val="CommentTextChar"/>
    <w:link w:val="CommentSubject"/>
    <w:uiPriority w:val="99"/>
    <w:semiHidden/>
    <w:rsid w:val="004023A7"/>
    <w:rPr>
      <w:b/>
      <w:bC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xml.resource.org/cgi-bin/xml2rfc.cgi" TargetMode="External"/><Relationship Id="rId13" Type="http://schemas.openxmlformats.org/officeDocument/2006/relationships/hyperlink" Target="http://xml.resource.org/cgi-bin/xml2rfc.cgi" TargetMode="External"/><Relationship Id="rId18" Type="http://schemas.openxmlformats.org/officeDocument/2006/relationships/hyperlink" Target="http://xml.resource.org/cgi-bin/xml2rfc.cgi" TargetMode="External"/><Relationship Id="rId26" Type="http://schemas.openxmlformats.org/officeDocument/2006/relationships/hyperlink" Target="http://oauth.net/core/1.0" TargetMode="External"/><Relationship Id="rId3" Type="http://schemas.openxmlformats.org/officeDocument/2006/relationships/settings" Target="settings.xml"/><Relationship Id="rId21" Type="http://schemas.openxmlformats.org/officeDocument/2006/relationships/hyperlink" Target="http://xml.resource.org/cgi-bin/xml2rfc.cgi" TargetMode="External"/><Relationship Id="rId7" Type="http://schemas.openxmlformats.org/officeDocument/2006/relationships/hyperlink" Target="http://xml.resource.org/cgi-bin/xml2rfc.cgi" TargetMode="External"/><Relationship Id="rId12" Type="http://schemas.openxmlformats.org/officeDocument/2006/relationships/hyperlink" Target="http://xml.resource.org/cgi-bin/xml2rfc.cgi" TargetMode="External"/><Relationship Id="rId17" Type="http://schemas.openxmlformats.org/officeDocument/2006/relationships/hyperlink" Target="http://xml.resource.org/cgi-bin/xml2rfc.cgi" TargetMode="External"/><Relationship Id="rId25" Type="http://schemas.openxmlformats.org/officeDocument/2006/relationships/hyperlink" Target="http://xml.resource.org/cgi-bin/xml2rfc.cg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ml.resource.org/cgi-bin/xml2rfc.cgi" TargetMode="External"/><Relationship Id="rId20" Type="http://schemas.openxmlformats.org/officeDocument/2006/relationships/hyperlink" Target="http://xml.resource.org/cgi-bin/xml2rfc.cgi" TargetMode="External"/><Relationship Id="rId29" Type="http://schemas.openxmlformats.org/officeDocument/2006/relationships/hyperlink" Target="http://www.w3.org/TR/html401" TargetMode="External"/><Relationship Id="rId1" Type="http://schemas.openxmlformats.org/officeDocument/2006/relationships/numbering" Target="numbering.xml"/><Relationship Id="rId6" Type="http://schemas.openxmlformats.org/officeDocument/2006/relationships/hyperlink" Target="http://xml.resource.org/cgi-bin/xml2rfc.cgi" TargetMode="External"/><Relationship Id="rId11" Type="http://schemas.openxmlformats.org/officeDocument/2006/relationships/hyperlink" Target="http://xml.resource.org/cgi-bin/xml2rfc.cgi" TargetMode="External"/><Relationship Id="rId24" Type="http://schemas.openxmlformats.org/officeDocument/2006/relationships/hyperlink" Target="http://xml.resource.org/cgi-bin/xml2rfc.cgi" TargetMode="External"/><Relationship Id="rId32"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xml.resource.org/cgi-bin/xml2rfc.cgi" TargetMode="External"/><Relationship Id="rId23" Type="http://schemas.openxmlformats.org/officeDocument/2006/relationships/hyperlink" Target="http://xml.resource.org/cgi-bin/xml2rfc.cgi" TargetMode="External"/><Relationship Id="rId28" Type="http://schemas.openxmlformats.org/officeDocument/2006/relationships/hyperlink" Target="http://oauth.googlecode.com/svn/spec/ext/session/1.0/drafts/1/spec.html" TargetMode="External"/><Relationship Id="rId10" Type="http://schemas.openxmlformats.org/officeDocument/2006/relationships/hyperlink" Target="http://xml.resource.org/cgi-bin/xml2rfc.cgi" TargetMode="External"/><Relationship Id="rId19" Type="http://schemas.openxmlformats.org/officeDocument/2006/relationships/hyperlink" Target="http://xml.resource.org/cgi-bin/xml2rfc.cgi" TargetMode="External"/><Relationship Id="rId31" Type="http://schemas.openxmlformats.org/officeDocument/2006/relationships/hyperlink" Target="mailto:atom@yahoo-inc.com" TargetMode="External"/><Relationship Id="rId4" Type="http://schemas.openxmlformats.org/officeDocument/2006/relationships/webSettings" Target="webSettings.xml"/><Relationship Id="rId9" Type="http://schemas.openxmlformats.org/officeDocument/2006/relationships/hyperlink" Target="http://xml.resource.org/cgi-bin/xml2rfc.cgi" TargetMode="External"/><Relationship Id="rId14" Type="http://schemas.openxmlformats.org/officeDocument/2006/relationships/hyperlink" Target="http://xml.resource.org/cgi-bin/xml2rfc.cgi" TargetMode="External"/><Relationship Id="rId22" Type="http://schemas.openxmlformats.org/officeDocument/2006/relationships/hyperlink" Target="http://xml.resource.org/cgi-bin/xml2rfc.cgi" TargetMode="External"/><Relationship Id="rId27" Type="http://schemas.openxmlformats.org/officeDocument/2006/relationships/hyperlink" Target="http://oauth.pbwiki.com/ProblemReporting" TargetMode="External"/><Relationship Id="rId30" Type="http://schemas.openxmlformats.org/officeDocument/2006/relationships/hyperlink" Target="http://xml.resource.org/cgi-bin/xml2rfc.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dickhardt</dc:creator>
  <cp:lastModifiedBy>Andrew L Arnott</cp:lastModifiedBy>
  <cp:revision>20</cp:revision>
  <dcterms:created xsi:type="dcterms:W3CDTF">2009-08-29T22:54:00Z</dcterms:created>
  <dcterms:modified xsi:type="dcterms:W3CDTF">2009-08-29T23:36:00Z</dcterms:modified>
</cp:coreProperties>
</file>